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22863" w14:textId="2AD63CAB" w:rsidR="009D3EBF" w:rsidRPr="00235319" w:rsidRDefault="009D3EBF" w:rsidP="009D3EBF">
      <w:pPr>
        <w:shd w:val="clear" w:color="auto" w:fill="FFFFFF"/>
        <w:spacing w:after="100" w:afterAutospacing="1" w:line="510" w:lineRule="atLeast"/>
        <w:jc w:val="center"/>
        <w:outlineLvl w:val="1"/>
        <w:rPr>
          <w:rFonts w:eastAsia="Times New Roman" w:cstheme="minorHAnsi"/>
          <w:b/>
          <w:bCs/>
          <w:color w:val="3C6382"/>
          <w:sz w:val="28"/>
          <w:szCs w:val="28"/>
          <w:u w:val="single"/>
          <w:lang w:val="en-SG" w:eastAsia="en-SG"/>
        </w:rPr>
      </w:pPr>
      <w:r w:rsidRPr="00235319">
        <w:rPr>
          <w:rFonts w:eastAsia="Times New Roman" w:cstheme="minorHAnsi"/>
          <w:b/>
          <w:bCs/>
          <w:color w:val="3C6382"/>
          <w:sz w:val="28"/>
          <w:szCs w:val="28"/>
          <w:u w:val="single"/>
          <w:lang w:val="en-SG" w:eastAsia="en-SG"/>
        </w:rPr>
        <w:t>European IT</w:t>
      </w:r>
    </w:p>
    <w:p w14:paraId="4D70A5C5" w14:textId="6605C136" w:rsidR="00CE2062" w:rsidRPr="00DF0DF1" w:rsidRDefault="00CE2062" w:rsidP="00CE2062">
      <w:pPr>
        <w:shd w:val="clear" w:color="auto" w:fill="FFFFFF"/>
        <w:spacing w:after="100" w:afterAutospacing="1" w:line="510" w:lineRule="atLeast"/>
        <w:outlineLvl w:val="1"/>
        <w:rPr>
          <w:rFonts w:eastAsia="Times New Roman" w:cstheme="minorHAnsi"/>
          <w:b/>
          <w:bCs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b/>
          <w:bCs/>
          <w:sz w:val="28"/>
          <w:szCs w:val="28"/>
          <w:lang w:val="en-SG" w:eastAsia="en-SG"/>
        </w:rPr>
        <w:t>Modules</w:t>
      </w:r>
    </w:p>
    <w:p w14:paraId="75944863" w14:textId="77777777" w:rsidR="00CE2062" w:rsidRPr="00DF0DF1" w:rsidRDefault="00CE2062" w:rsidP="00CE2062">
      <w:pPr>
        <w:numPr>
          <w:ilvl w:val="0"/>
          <w:numId w:val="1"/>
        </w:numPr>
        <w:shd w:val="clear" w:color="auto" w:fill="FFFFFF"/>
        <w:spacing w:after="0" w:line="510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sz w:val="28"/>
          <w:szCs w:val="28"/>
          <w:lang w:val="en-SG" w:eastAsia="en-SG"/>
        </w:rPr>
        <w:t>Python Raw Coding</w:t>
      </w:r>
    </w:p>
    <w:p w14:paraId="54A9E54A" w14:textId="77777777" w:rsidR="00CE2062" w:rsidRPr="00DF0DF1" w:rsidRDefault="00DF0DF1" w:rsidP="00CE2062">
      <w:pPr>
        <w:numPr>
          <w:ilvl w:val="0"/>
          <w:numId w:val="1"/>
        </w:numPr>
        <w:shd w:val="clear" w:color="auto" w:fill="FFFFFF"/>
        <w:spacing w:after="0" w:line="510" w:lineRule="atLeast"/>
        <w:rPr>
          <w:rFonts w:eastAsia="Times New Roman" w:cstheme="minorHAnsi"/>
          <w:sz w:val="28"/>
          <w:szCs w:val="28"/>
          <w:lang w:val="en-SG" w:eastAsia="en-SG"/>
        </w:rPr>
      </w:pPr>
      <w:hyperlink r:id="rId5" w:history="1">
        <w:r w:rsidR="00CE2062" w:rsidRPr="00DF0DF1">
          <w:rPr>
            <w:rFonts w:eastAsia="Times New Roman" w:cstheme="minorHAnsi"/>
            <w:sz w:val="28"/>
            <w:szCs w:val="28"/>
            <w:bdr w:val="none" w:sz="0" w:space="0" w:color="auto" w:frame="1"/>
            <w:lang w:val="en-SG" w:eastAsia="en-SG"/>
          </w:rPr>
          <w:t>Dynamic Website Development</w:t>
        </w:r>
      </w:hyperlink>
    </w:p>
    <w:p w14:paraId="14CE344F" w14:textId="77777777" w:rsidR="00CE2062" w:rsidRPr="00DF0DF1" w:rsidRDefault="00CE2062" w:rsidP="00CE2062">
      <w:pPr>
        <w:numPr>
          <w:ilvl w:val="0"/>
          <w:numId w:val="1"/>
        </w:numPr>
        <w:shd w:val="clear" w:color="auto" w:fill="FFFFFF"/>
        <w:spacing w:after="0" w:line="510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sz w:val="28"/>
          <w:szCs w:val="28"/>
          <w:lang w:val="en-SG" w:eastAsia="en-SG"/>
        </w:rPr>
        <w:t>Admin Panel Development</w:t>
      </w:r>
    </w:p>
    <w:p w14:paraId="45B967CE" w14:textId="77777777" w:rsidR="00CE2062" w:rsidRPr="00DF0DF1" w:rsidRDefault="00CE2062" w:rsidP="00CE2062">
      <w:pPr>
        <w:numPr>
          <w:ilvl w:val="0"/>
          <w:numId w:val="1"/>
        </w:numPr>
        <w:shd w:val="clear" w:color="auto" w:fill="FFFFFF"/>
        <w:spacing w:after="0" w:line="510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sz w:val="28"/>
          <w:szCs w:val="28"/>
          <w:lang w:val="en-SG" w:eastAsia="en-SG"/>
        </w:rPr>
        <w:t>Python – Reg Expressions</w:t>
      </w:r>
    </w:p>
    <w:p w14:paraId="74D03102" w14:textId="77777777" w:rsidR="00CE2062" w:rsidRPr="00DF0DF1" w:rsidRDefault="00CE2062" w:rsidP="00CE2062">
      <w:pPr>
        <w:numPr>
          <w:ilvl w:val="0"/>
          <w:numId w:val="1"/>
        </w:numPr>
        <w:shd w:val="clear" w:color="auto" w:fill="FFFFFF"/>
        <w:spacing w:after="0" w:line="510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sz w:val="28"/>
          <w:szCs w:val="28"/>
          <w:lang w:val="en-SG" w:eastAsia="en-SG"/>
        </w:rPr>
        <w:t>Python – CGI Programming</w:t>
      </w:r>
    </w:p>
    <w:p w14:paraId="71F51E7F" w14:textId="77777777" w:rsidR="00CE2062" w:rsidRPr="00DF0DF1" w:rsidRDefault="00CE2062" w:rsidP="00CE2062">
      <w:pPr>
        <w:numPr>
          <w:ilvl w:val="0"/>
          <w:numId w:val="1"/>
        </w:numPr>
        <w:shd w:val="clear" w:color="auto" w:fill="FFFFFF"/>
        <w:spacing w:after="0" w:line="510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sz w:val="28"/>
          <w:szCs w:val="28"/>
          <w:lang w:val="en-SG" w:eastAsia="en-SG"/>
        </w:rPr>
        <w:t>Python – Database Access</w:t>
      </w:r>
    </w:p>
    <w:p w14:paraId="639FE93E" w14:textId="77777777" w:rsidR="00CE2062" w:rsidRPr="00DF0DF1" w:rsidRDefault="00CE2062" w:rsidP="00CE2062">
      <w:pPr>
        <w:numPr>
          <w:ilvl w:val="0"/>
          <w:numId w:val="1"/>
        </w:numPr>
        <w:shd w:val="clear" w:color="auto" w:fill="FFFFFF"/>
        <w:spacing w:after="0" w:line="510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sz w:val="28"/>
          <w:szCs w:val="28"/>
          <w:lang w:val="en-SG" w:eastAsia="en-SG"/>
        </w:rPr>
        <w:t>Python – XML Processing</w:t>
      </w:r>
    </w:p>
    <w:p w14:paraId="08C3DA26" w14:textId="77777777" w:rsidR="00CE2062" w:rsidRPr="00DF0DF1" w:rsidRDefault="00CE2062" w:rsidP="00CE2062">
      <w:pPr>
        <w:numPr>
          <w:ilvl w:val="0"/>
          <w:numId w:val="1"/>
        </w:numPr>
        <w:shd w:val="clear" w:color="auto" w:fill="FFFFFF"/>
        <w:spacing w:after="0" w:line="510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sz w:val="28"/>
          <w:szCs w:val="28"/>
          <w:lang w:val="en-SG" w:eastAsia="en-SG"/>
        </w:rPr>
        <w:t>Python – GUI Programming</w:t>
      </w:r>
    </w:p>
    <w:p w14:paraId="5C94A97D" w14:textId="77777777" w:rsidR="00CE2062" w:rsidRPr="00DF0DF1" w:rsidRDefault="00CE2062" w:rsidP="00CE2062">
      <w:pPr>
        <w:numPr>
          <w:ilvl w:val="0"/>
          <w:numId w:val="1"/>
        </w:numPr>
        <w:shd w:val="clear" w:color="auto" w:fill="FFFFFF"/>
        <w:spacing w:after="0" w:line="510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sz w:val="28"/>
          <w:szCs w:val="28"/>
          <w:lang w:val="en-SG" w:eastAsia="en-SG"/>
        </w:rPr>
        <w:t>Python – Further Extensions</w:t>
      </w:r>
    </w:p>
    <w:p w14:paraId="4E36F767" w14:textId="77777777" w:rsidR="00CE2062" w:rsidRPr="00DF0DF1" w:rsidRDefault="00DF0DF1" w:rsidP="00CE2062">
      <w:pPr>
        <w:numPr>
          <w:ilvl w:val="0"/>
          <w:numId w:val="1"/>
        </w:numPr>
        <w:shd w:val="clear" w:color="auto" w:fill="FFFFFF"/>
        <w:spacing w:after="0" w:line="510" w:lineRule="atLeast"/>
        <w:rPr>
          <w:rFonts w:eastAsia="Times New Roman" w:cstheme="minorHAnsi"/>
          <w:sz w:val="28"/>
          <w:szCs w:val="28"/>
          <w:lang w:val="en-SG" w:eastAsia="en-SG"/>
        </w:rPr>
      </w:pPr>
      <w:hyperlink r:id="rId6" w:history="1">
        <w:r w:rsidR="00CE2062" w:rsidRPr="00DF0DF1">
          <w:rPr>
            <w:rFonts w:eastAsia="Times New Roman" w:cstheme="minorHAnsi"/>
            <w:sz w:val="28"/>
            <w:szCs w:val="28"/>
            <w:bdr w:val="none" w:sz="0" w:space="0" w:color="auto" w:frame="1"/>
            <w:lang w:val="en-SG" w:eastAsia="en-SG"/>
          </w:rPr>
          <w:t>Object-oriented</w:t>
        </w:r>
      </w:hyperlink>
      <w:r w:rsidR="00CE2062" w:rsidRPr="00DF0DF1">
        <w:rPr>
          <w:rFonts w:eastAsia="Times New Roman" w:cstheme="minorHAnsi"/>
          <w:sz w:val="28"/>
          <w:szCs w:val="28"/>
          <w:lang w:val="en-SG" w:eastAsia="en-SG"/>
        </w:rPr>
        <w:t> pagination</w:t>
      </w:r>
    </w:p>
    <w:p w14:paraId="2DBDFFD6" w14:textId="77777777" w:rsidR="00CE2062" w:rsidRPr="00DF0DF1" w:rsidRDefault="00CE2062" w:rsidP="00CE2062">
      <w:pPr>
        <w:numPr>
          <w:ilvl w:val="0"/>
          <w:numId w:val="1"/>
        </w:numPr>
        <w:shd w:val="clear" w:color="auto" w:fill="FFFFFF"/>
        <w:spacing w:after="0" w:line="510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sz w:val="28"/>
          <w:szCs w:val="28"/>
          <w:lang w:val="en-SG" w:eastAsia="en-SG"/>
        </w:rPr>
        <w:t>Work with live Project in Software Development Team</w:t>
      </w:r>
    </w:p>
    <w:p w14:paraId="6D0C9147" w14:textId="77777777" w:rsidR="00CE2062" w:rsidRPr="00DF0DF1" w:rsidRDefault="00CE2062" w:rsidP="00CE2062">
      <w:pPr>
        <w:numPr>
          <w:ilvl w:val="0"/>
          <w:numId w:val="1"/>
        </w:numPr>
        <w:shd w:val="clear" w:color="auto" w:fill="FFFFFF"/>
        <w:spacing w:after="0" w:line="510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sz w:val="28"/>
          <w:szCs w:val="28"/>
          <w:lang w:val="en-SG" w:eastAsia="en-SG"/>
        </w:rPr>
        <w:t>International Coding Standard</w:t>
      </w:r>
    </w:p>
    <w:p w14:paraId="162E3726" w14:textId="77777777" w:rsidR="00CE2062" w:rsidRPr="00DF0DF1" w:rsidRDefault="00CE2062" w:rsidP="00CE2062">
      <w:pPr>
        <w:numPr>
          <w:ilvl w:val="0"/>
          <w:numId w:val="1"/>
        </w:numPr>
        <w:shd w:val="clear" w:color="auto" w:fill="FFFFFF"/>
        <w:spacing w:after="0" w:line="510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sz w:val="28"/>
          <w:szCs w:val="28"/>
          <w:lang w:val="en-SG" w:eastAsia="en-SG"/>
        </w:rPr>
        <w:t>Final Project &amp; Viva</w:t>
      </w:r>
    </w:p>
    <w:p w14:paraId="06066514" w14:textId="77777777" w:rsidR="00CE2062" w:rsidRPr="00DF0DF1" w:rsidRDefault="00CE2062" w:rsidP="00CE2062">
      <w:pPr>
        <w:shd w:val="clear" w:color="auto" w:fill="FFFFFF"/>
        <w:spacing w:after="100" w:afterAutospacing="1" w:line="510" w:lineRule="atLeast"/>
        <w:outlineLvl w:val="1"/>
        <w:rPr>
          <w:rFonts w:eastAsia="Times New Roman" w:cstheme="minorHAnsi"/>
          <w:b/>
          <w:bCs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b/>
          <w:bCs/>
          <w:sz w:val="28"/>
          <w:szCs w:val="28"/>
          <w:lang w:val="en-SG" w:eastAsia="en-SG"/>
        </w:rPr>
        <w:t>Highlight</w:t>
      </w:r>
    </w:p>
    <w:p w14:paraId="3E60738D" w14:textId="77777777" w:rsidR="00CE2062" w:rsidRPr="00DF0DF1" w:rsidRDefault="00DF0DF1" w:rsidP="00CE2062">
      <w:pPr>
        <w:numPr>
          <w:ilvl w:val="0"/>
          <w:numId w:val="2"/>
        </w:numPr>
        <w:shd w:val="clear" w:color="auto" w:fill="FFFFFF"/>
        <w:spacing w:after="0" w:line="510" w:lineRule="atLeast"/>
        <w:rPr>
          <w:rFonts w:eastAsia="Times New Roman" w:cstheme="minorHAnsi"/>
          <w:sz w:val="28"/>
          <w:szCs w:val="28"/>
          <w:lang w:val="en-SG" w:eastAsia="en-SG"/>
        </w:rPr>
      </w:pPr>
      <w:hyperlink r:id="rId7" w:history="1">
        <w:r w:rsidR="00CE2062" w:rsidRPr="00DF0DF1">
          <w:rPr>
            <w:rFonts w:eastAsia="Times New Roman" w:cstheme="minorHAnsi"/>
            <w:sz w:val="28"/>
            <w:szCs w:val="28"/>
            <w:bdr w:val="none" w:sz="0" w:space="0" w:color="auto" w:frame="1"/>
            <w:lang w:val="en-SG" w:eastAsia="en-SG"/>
          </w:rPr>
          <w:t>Dynamic Website Development</w:t>
        </w:r>
      </w:hyperlink>
    </w:p>
    <w:p w14:paraId="153DC669" w14:textId="77777777" w:rsidR="00CE2062" w:rsidRPr="00DF0DF1" w:rsidRDefault="00DF0DF1" w:rsidP="00CE2062">
      <w:pPr>
        <w:numPr>
          <w:ilvl w:val="0"/>
          <w:numId w:val="2"/>
        </w:numPr>
        <w:shd w:val="clear" w:color="auto" w:fill="FFFFFF"/>
        <w:spacing w:after="0" w:line="510" w:lineRule="atLeast"/>
        <w:rPr>
          <w:rFonts w:eastAsia="Times New Roman" w:cstheme="minorHAnsi"/>
          <w:sz w:val="28"/>
          <w:szCs w:val="28"/>
          <w:lang w:val="en-SG" w:eastAsia="en-SG"/>
        </w:rPr>
      </w:pPr>
      <w:hyperlink r:id="rId8" w:history="1">
        <w:r w:rsidR="00CE2062" w:rsidRPr="00DF0DF1">
          <w:rPr>
            <w:rFonts w:eastAsia="Times New Roman" w:cstheme="minorHAnsi"/>
            <w:sz w:val="28"/>
            <w:szCs w:val="28"/>
            <w:bdr w:val="none" w:sz="0" w:space="0" w:color="auto" w:frame="1"/>
            <w:lang w:val="en-SG" w:eastAsia="en-SG"/>
          </w:rPr>
          <w:t>Web Application Development</w:t>
        </w:r>
      </w:hyperlink>
    </w:p>
    <w:p w14:paraId="7DF169FB" w14:textId="77777777" w:rsidR="00CE2062" w:rsidRPr="00DF0DF1" w:rsidRDefault="00CE2062" w:rsidP="00CE2062">
      <w:pPr>
        <w:numPr>
          <w:ilvl w:val="0"/>
          <w:numId w:val="2"/>
        </w:numPr>
        <w:shd w:val="clear" w:color="auto" w:fill="FFFFFF"/>
        <w:spacing w:after="0" w:line="510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sz w:val="28"/>
          <w:szCs w:val="28"/>
          <w:lang w:val="en-SG" w:eastAsia="en-SG"/>
        </w:rPr>
        <w:t>Web Security</w:t>
      </w:r>
    </w:p>
    <w:p w14:paraId="317BB919" w14:textId="77777777" w:rsidR="00CE2062" w:rsidRPr="00DF0DF1" w:rsidRDefault="00CE2062" w:rsidP="00CE2062">
      <w:pPr>
        <w:numPr>
          <w:ilvl w:val="0"/>
          <w:numId w:val="2"/>
        </w:numPr>
        <w:shd w:val="clear" w:color="auto" w:fill="FFFFFF"/>
        <w:spacing w:after="0" w:line="510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sz w:val="28"/>
          <w:szCs w:val="28"/>
          <w:lang w:val="en-SG" w:eastAsia="en-SG"/>
        </w:rPr>
        <w:t>Hands-on training using latest tools &amp; techniques</w:t>
      </w:r>
    </w:p>
    <w:p w14:paraId="7278B1BF" w14:textId="77777777" w:rsidR="00CE2062" w:rsidRPr="00DF0DF1" w:rsidRDefault="00CE2062" w:rsidP="00CE2062">
      <w:pPr>
        <w:numPr>
          <w:ilvl w:val="0"/>
          <w:numId w:val="2"/>
        </w:numPr>
        <w:shd w:val="clear" w:color="auto" w:fill="FFFFFF"/>
        <w:spacing w:after="0" w:line="510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sz w:val="28"/>
          <w:szCs w:val="28"/>
          <w:lang w:val="en-SG" w:eastAsia="en-SG"/>
        </w:rPr>
        <w:t>Specialization &amp; creating portfolio in the area of interest</w:t>
      </w:r>
    </w:p>
    <w:p w14:paraId="1B47D909" w14:textId="77777777" w:rsidR="00CE2062" w:rsidRPr="00DF0DF1" w:rsidRDefault="00CE2062" w:rsidP="00CE2062">
      <w:pPr>
        <w:numPr>
          <w:ilvl w:val="0"/>
          <w:numId w:val="2"/>
        </w:numPr>
        <w:shd w:val="clear" w:color="auto" w:fill="FFFFFF"/>
        <w:spacing w:after="0" w:line="510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sz w:val="28"/>
          <w:szCs w:val="28"/>
          <w:lang w:val="en-SG" w:eastAsia="en-SG"/>
        </w:rPr>
        <w:t>Industry-relevant curriculum</w:t>
      </w:r>
    </w:p>
    <w:p w14:paraId="2E5DF06F" w14:textId="77777777" w:rsidR="00CE2062" w:rsidRPr="00DF0DF1" w:rsidRDefault="00CE2062" w:rsidP="00CE2062">
      <w:pPr>
        <w:numPr>
          <w:ilvl w:val="0"/>
          <w:numId w:val="2"/>
        </w:numPr>
        <w:shd w:val="clear" w:color="auto" w:fill="FFFFFF"/>
        <w:spacing w:after="0" w:line="510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sz w:val="28"/>
          <w:szCs w:val="28"/>
          <w:lang w:val="en-SG" w:eastAsia="en-SG"/>
        </w:rPr>
        <w:t>E-commerce solution</w:t>
      </w:r>
    </w:p>
    <w:p w14:paraId="64DD94B5" w14:textId="77777777" w:rsidR="00CE2062" w:rsidRPr="00DF0DF1" w:rsidRDefault="00CE2062" w:rsidP="00CE2062">
      <w:pPr>
        <w:numPr>
          <w:ilvl w:val="0"/>
          <w:numId w:val="2"/>
        </w:numPr>
        <w:shd w:val="clear" w:color="auto" w:fill="FFFFFF"/>
        <w:spacing w:after="0" w:line="510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sz w:val="28"/>
          <w:szCs w:val="28"/>
          <w:lang w:val="en-SG" w:eastAsia="en-SG"/>
        </w:rPr>
        <w:t>Project</w:t>
      </w:r>
    </w:p>
    <w:p w14:paraId="239EE169" w14:textId="77777777" w:rsidR="00CE2062" w:rsidRPr="00DF0DF1" w:rsidRDefault="00CE2062" w:rsidP="00CE2062">
      <w:pPr>
        <w:numPr>
          <w:ilvl w:val="0"/>
          <w:numId w:val="2"/>
        </w:numPr>
        <w:shd w:val="clear" w:color="auto" w:fill="FFFFFF"/>
        <w:spacing w:after="0" w:line="510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sz w:val="28"/>
          <w:szCs w:val="28"/>
          <w:lang w:val="en-SG" w:eastAsia="en-SG"/>
        </w:rPr>
        <w:t>Online Market Place Strategy</w:t>
      </w:r>
    </w:p>
    <w:p w14:paraId="213A4413" w14:textId="77777777" w:rsidR="00CE2062" w:rsidRPr="00DF0DF1" w:rsidRDefault="00CE2062" w:rsidP="00CE2062">
      <w:pPr>
        <w:shd w:val="clear" w:color="auto" w:fill="FFFFFF"/>
        <w:spacing w:after="100" w:afterAutospacing="1" w:line="510" w:lineRule="atLeast"/>
        <w:outlineLvl w:val="1"/>
        <w:rPr>
          <w:rFonts w:eastAsia="Times New Roman" w:cstheme="minorHAnsi"/>
          <w:b/>
          <w:bCs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b/>
          <w:bCs/>
          <w:sz w:val="28"/>
          <w:szCs w:val="28"/>
          <w:lang w:val="en-SG" w:eastAsia="en-SG"/>
        </w:rPr>
        <w:t>Software Taught</w:t>
      </w:r>
    </w:p>
    <w:p w14:paraId="535258F4" w14:textId="77777777" w:rsidR="00CE2062" w:rsidRPr="00DF0DF1" w:rsidRDefault="00CE2062" w:rsidP="00CE2062">
      <w:pPr>
        <w:numPr>
          <w:ilvl w:val="0"/>
          <w:numId w:val="3"/>
        </w:numPr>
        <w:shd w:val="clear" w:color="auto" w:fill="FFFFFF"/>
        <w:spacing w:after="0" w:line="510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sz w:val="28"/>
          <w:szCs w:val="28"/>
          <w:lang w:val="en-SG" w:eastAsia="en-SG"/>
        </w:rPr>
        <w:t>Adobe Photoshop CC Version</w:t>
      </w:r>
    </w:p>
    <w:p w14:paraId="192B707E" w14:textId="272B6F6F" w:rsidR="00CE2062" w:rsidRPr="00DF0DF1" w:rsidRDefault="00CE2062" w:rsidP="00CE2062">
      <w:pPr>
        <w:numPr>
          <w:ilvl w:val="0"/>
          <w:numId w:val="3"/>
        </w:numPr>
        <w:shd w:val="clear" w:color="auto" w:fill="FFFFFF"/>
        <w:spacing w:after="0" w:line="510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sz w:val="28"/>
          <w:szCs w:val="28"/>
          <w:lang w:val="en-SG" w:eastAsia="en-SG"/>
        </w:rPr>
        <w:t xml:space="preserve">Notepad/ Notepad++/ </w:t>
      </w:r>
      <w:r w:rsidR="009C6287" w:rsidRPr="00DF0DF1">
        <w:rPr>
          <w:rFonts w:eastAsia="Times New Roman" w:cstheme="minorHAnsi"/>
          <w:sz w:val="28"/>
          <w:szCs w:val="28"/>
          <w:lang w:val="en-SG" w:eastAsia="en-SG"/>
        </w:rPr>
        <w:t>NetBeans</w:t>
      </w:r>
      <w:r w:rsidRPr="00DF0DF1">
        <w:rPr>
          <w:rFonts w:eastAsia="Times New Roman" w:cstheme="minorHAnsi"/>
          <w:sz w:val="28"/>
          <w:szCs w:val="28"/>
          <w:lang w:val="en-SG" w:eastAsia="en-SG"/>
        </w:rPr>
        <w:t>/ Subline/ VS Code/ Brackets</w:t>
      </w:r>
    </w:p>
    <w:p w14:paraId="3287622C" w14:textId="14652339" w:rsidR="00CE2062" w:rsidRPr="00DF0DF1" w:rsidRDefault="00CE2062" w:rsidP="00CE2062">
      <w:pPr>
        <w:numPr>
          <w:ilvl w:val="0"/>
          <w:numId w:val="3"/>
        </w:numPr>
        <w:shd w:val="clear" w:color="auto" w:fill="FFFFFF"/>
        <w:spacing w:after="0" w:line="510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sz w:val="28"/>
          <w:szCs w:val="28"/>
          <w:lang w:val="en-SG" w:eastAsia="en-SG"/>
        </w:rPr>
        <w:lastRenderedPageBreak/>
        <w:t xml:space="preserve">Firebug </w:t>
      </w:r>
      <w:r w:rsidR="009C6287" w:rsidRPr="00DF0DF1">
        <w:rPr>
          <w:rFonts w:eastAsia="Times New Roman" w:cstheme="minorHAnsi"/>
          <w:sz w:val="28"/>
          <w:szCs w:val="28"/>
          <w:lang w:val="en-SG" w:eastAsia="en-SG"/>
        </w:rPr>
        <w:t>(Browser</w:t>
      </w:r>
      <w:r w:rsidRPr="00DF0DF1">
        <w:rPr>
          <w:rFonts w:eastAsia="Times New Roman" w:cstheme="minorHAnsi"/>
          <w:sz w:val="28"/>
          <w:szCs w:val="28"/>
          <w:lang w:val="en-SG" w:eastAsia="en-SG"/>
        </w:rPr>
        <w:t xml:space="preserve"> Inspect Element)</w:t>
      </w:r>
    </w:p>
    <w:p w14:paraId="0ECE0801" w14:textId="64501CF8" w:rsidR="00CE2062" w:rsidRPr="00DF0DF1" w:rsidRDefault="00CE2062" w:rsidP="00CE2062">
      <w:pPr>
        <w:numPr>
          <w:ilvl w:val="0"/>
          <w:numId w:val="3"/>
        </w:numPr>
        <w:shd w:val="clear" w:color="auto" w:fill="FFFFFF"/>
        <w:spacing w:after="0" w:line="510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sz w:val="28"/>
          <w:szCs w:val="28"/>
          <w:lang w:val="en-SG" w:eastAsia="en-SG"/>
        </w:rPr>
        <w:t xml:space="preserve">Web Browsers </w:t>
      </w:r>
      <w:r w:rsidR="009C6287" w:rsidRPr="00DF0DF1">
        <w:rPr>
          <w:rFonts w:eastAsia="Times New Roman" w:cstheme="minorHAnsi"/>
          <w:sz w:val="28"/>
          <w:szCs w:val="28"/>
          <w:lang w:val="en-SG" w:eastAsia="en-SG"/>
        </w:rPr>
        <w:t>(Chrome</w:t>
      </w:r>
      <w:r w:rsidRPr="00DF0DF1">
        <w:rPr>
          <w:rFonts w:eastAsia="Times New Roman" w:cstheme="minorHAnsi"/>
          <w:sz w:val="28"/>
          <w:szCs w:val="28"/>
          <w:lang w:val="en-SG" w:eastAsia="en-SG"/>
        </w:rPr>
        <w:t xml:space="preserve">, </w:t>
      </w:r>
      <w:r w:rsidR="009C6287" w:rsidRPr="00DF0DF1">
        <w:rPr>
          <w:rFonts w:eastAsia="Times New Roman" w:cstheme="minorHAnsi"/>
          <w:sz w:val="28"/>
          <w:szCs w:val="28"/>
          <w:lang w:val="en-SG" w:eastAsia="en-SG"/>
        </w:rPr>
        <w:t>Firefox</w:t>
      </w:r>
      <w:r w:rsidRPr="00DF0DF1">
        <w:rPr>
          <w:rFonts w:eastAsia="Times New Roman" w:cstheme="minorHAnsi"/>
          <w:sz w:val="28"/>
          <w:szCs w:val="28"/>
          <w:lang w:val="en-SG" w:eastAsia="en-SG"/>
        </w:rPr>
        <w:t>, Safari, Edge)</w:t>
      </w:r>
    </w:p>
    <w:p w14:paraId="1115D5EC" w14:textId="2B9FA44C" w:rsidR="00CE2062" w:rsidRPr="00DF0DF1" w:rsidRDefault="00CE2062" w:rsidP="00CE2062">
      <w:pPr>
        <w:numPr>
          <w:ilvl w:val="0"/>
          <w:numId w:val="3"/>
        </w:numPr>
        <w:shd w:val="clear" w:color="auto" w:fill="FFFFFF"/>
        <w:spacing w:after="0" w:line="510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sz w:val="28"/>
          <w:szCs w:val="28"/>
          <w:lang w:val="en-SG" w:eastAsia="en-SG"/>
        </w:rPr>
        <w:t xml:space="preserve">Web Server (Apache, </w:t>
      </w:r>
      <w:r w:rsidR="00B94B0E" w:rsidRPr="00DF0DF1">
        <w:rPr>
          <w:rFonts w:eastAsia="Times New Roman" w:cstheme="minorHAnsi"/>
          <w:sz w:val="28"/>
          <w:szCs w:val="28"/>
          <w:lang w:val="en-SG" w:eastAsia="en-SG"/>
        </w:rPr>
        <w:t>XAMPP</w:t>
      </w:r>
      <w:r w:rsidRPr="00DF0DF1">
        <w:rPr>
          <w:rFonts w:eastAsia="Times New Roman" w:cstheme="minorHAnsi"/>
          <w:sz w:val="28"/>
          <w:szCs w:val="28"/>
          <w:lang w:val="en-SG" w:eastAsia="en-SG"/>
        </w:rPr>
        <w:t>, Wamp)</w:t>
      </w:r>
    </w:p>
    <w:p w14:paraId="0DBC841F" w14:textId="77777777" w:rsidR="00CE2062" w:rsidRPr="00DF0DF1" w:rsidRDefault="00CE2062" w:rsidP="00CE2062">
      <w:pPr>
        <w:numPr>
          <w:ilvl w:val="0"/>
          <w:numId w:val="3"/>
        </w:numPr>
        <w:shd w:val="clear" w:color="auto" w:fill="FFFFFF"/>
        <w:spacing w:after="0" w:line="510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sz w:val="28"/>
          <w:szCs w:val="28"/>
          <w:lang w:val="en-SG" w:eastAsia="en-SG"/>
        </w:rPr>
        <w:t>Atom</w:t>
      </w:r>
    </w:p>
    <w:p w14:paraId="14255462" w14:textId="77777777" w:rsidR="00CE2062" w:rsidRPr="00DF0DF1" w:rsidRDefault="00CE2062" w:rsidP="00CE2062">
      <w:pPr>
        <w:numPr>
          <w:ilvl w:val="0"/>
          <w:numId w:val="3"/>
        </w:numPr>
        <w:shd w:val="clear" w:color="auto" w:fill="FFFFFF"/>
        <w:spacing w:after="0" w:line="510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sz w:val="28"/>
          <w:szCs w:val="28"/>
          <w:lang w:val="en-SG" w:eastAsia="en-SG"/>
        </w:rPr>
        <w:t>Sublime</w:t>
      </w:r>
    </w:p>
    <w:p w14:paraId="7722F323" w14:textId="77777777" w:rsidR="00CE2062" w:rsidRPr="00DF0DF1" w:rsidRDefault="00CE2062" w:rsidP="00CE2062">
      <w:pPr>
        <w:shd w:val="clear" w:color="auto" w:fill="FFFFFF"/>
        <w:spacing w:after="100" w:afterAutospacing="1" w:line="510" w:lineRule="atLeast"/>
        <w:outlineLvl w:val="1"/>
        <w:rPr>
          <w:rFonts w:eastAsia="Times New Roman" w:cstheme="minorHAnsi"/>
          <w:b/>
          <w:bCs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b/>
          <w:bCs/>
          <w:sz w:val="28"/>
          <w:szCs w:val="28"/>
          <w:lang w:val="en-SG" w:eastAsia="en-SG"/>
        </w:rPr>
        <w:t>Career Support</w:t>
      </w:r>
    </w:p>
    <w:p w14:paraId="12D6871E" w14:textId="77777777" w:rsidR="00CE2062" w:rsidRPr="00DF0DF1" w:rsidRDefault="00CE2062" w:rsidP="00CE2062">
      <w:pPr>
        <w:shd w:val="clear" w:color="auto" w:fill="FFFFFF"/>
        <w:spacing w:after="100" w:afterAutospacing="1" w:line="510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sz w:val="28"/>
          <w:szCs w:val="28"/>
          <w:lang w:val="en-SG" w:eastAsia="en-SG"/>
        </w:rPr>
        <w:t>After course completion, students can get jobs as:</w:t>
      </w:r>
    </w:p>
    <w:p w14:paraId="4B0A580C" w14:textId="77777777" w:rsidR="00CE2062" w:rsidRPr="00DF0DF1" w:rsidRDefault="00CE2062" w:rsidP="00CE2062">
      <w:pPr>
        <w:numPr>
          <w:ilvl w:val="0"/>
          <w:numId w:val="4"/>
        </w:numPr>
        <w:shd w:val="clear" w:color="auto" w:fill="FFFFFF"/>
        <w:spacing w:after="0" w:line="510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sz w:val="28"/>
          <w:szCs w:val="28"/>
          <w:lang w:val="en-SG" w:eastAsia="en-SG"/>
        </w:rPr>
        <w:t>Web Developer</w:t>
      </w:r>
    </w:p>
    <w:p w14:paraId="66E0AF81" w14:textId="77777777" w:rsidR="00CE2062" w:rsidRPr="00DF0DF1" w:rsidRDefault="00CE2062" w:rsidP="00CE2062">
      <w:pPr>
        <w:numPr>
          <w:ilvl w:val="0"/>
          <w:numId w:val="4"/>
        </w:numPr>
        <w:shd w:val="clear" w:color="auto" w:fill="FFFFFF"/>
        <w:spacing w:after="0" w:line="510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sz w:val="28"/>
          <w:szCs w:val="28"/>
          <w:lang w:val="en-SG" w:eastAsia="en-SG"/>
        </w:rPr>
        <w:t>Web Application Developer</w:t>
      </w:r>
    </w:p>
    <w:p w14:paraId="54B9DE53" w14:textId="77777777" w:rsidR="00CE2062" w:rsidRPr="00DF0DF1" w:rsidRDefault="00CE2062" w:rsidP="00CE2062">
      <w:pPr>
        <w:numPr>
          <w:ilvl w:val="0"/>
          <w:numId w:val="4"/>
        </w:numPr>
        <w:shd w:val="clear" w:color="auto" w:fill="FFFFFF"/>
        <w:spacing w:after="0" w:line="510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sz w:val="28"/>
          <w:szCs w:val="28"/>
          <w:lang w:val="en-SG" w:eastAsia="en-SG"/>
        </w:rPr>
        <w:t>Software Engineer</w:t>
      </w:r>
    </w:p>
    <w:p w14:paraId="7992F6A8" w14:textId="77777777" w:rsidR="00CE2062" w:rsidRPr="00DF0DF1" w:rsidRDefault="00CE2062" w:rsidP="00CE2062">
      <w:pPr>
        <w:shd w:val="clear" w:color="auto" w:fill="FFFFFF"/>
        <w:spacing w:line="420" w:lineRule="atLeast"/>
        <w:outlineLvl w:val="1"/>
        <w:rPr>
          <w:rFonts w:eastAsia="Times New Roman" w:cstheme="minorHAnsi"/>
          <w:b/>
          <w:bCs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b/>
          <w:bCs/>
          <w:sz w:val="28"/>
          <w:szCs w:val="28"/>
          <w:lang w:val="en-SG" w:eastAsia="en-SG"/>
        </w:rPr>
        <w:t>Course Price</w:t>
      </w:r>
    </w:p>
    <w:p w14:paraId="160D8970" w14:textId="77777777" w:rsidR="00CE2062" w:rsidRPr="00DF0DF1" w:rsidRDefault="00CE2062" w:rsidP="00CE2062">
      <w:pPr>
        <w:shd w:val="clear" w:color="auto" w:fill="FFFFFF"/>
        <w:spacing w:after="0" w:line="240" w:lineRule="atLeast"/>
        <w:outlineLvl w:val="2"/>
        <w:rPr>
          <w:rFonts w:eastAsia="Times New Roman" w:cstheme="minorHAnsi"/>
          <w:b/>
          <w:bCs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en-SG" w:eastAsia="en-SG"/>
        </w:rPr>
        <w:t>For Professional</w:t>
      </w:r>
    </w:p>
    <w:p w14:paraId="205E51A6" w14:textId="77777777" w:rsidR="00CE2062" w:rsidRPr="00DF0DF1" w:rsidRDefault="00CE2062" w:rsidP="00CE2062">
      <w:p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val="en-SG" w:eastAsia="en-SG"/>
        </w:rPr>
      </w:pPr>
      <w:del w:id="0" w:author="Unknown">
        <w:r w:rsidRPr="00DF0DF1">
          <w:rPr>
            <w:rFonts w:eastAsia="Times New Roman" w:cstheme="minorHAnsi"/>
            <w:sz w:val="28"/>
            <w:szCs w:val="28"/>
            <w:bdr w:val="none" w:sz="0" w:space="0" w:color="auto" w:frame="1"/>
            <w:lang w:val="en-SG" w:eastAsia="en-SG"/>
          </w:rPr>
          <w:delText>BDT 35,000/-</w:delText>
        </w:r>
      </w:del>
    </w:p>
    <w:p w14:paraId="5D6F1D7A" w14:textId="77777777" w:rsidR="00CE2062" w:rsidRPr="00DF0DF1" w:rsidRDefault="00CE2062" w:rsidP="00CE2062">
      <w:p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sz w:val="28"/>
          <w:szCs w:val="28"/>
          <w:lang w:val="en-SG" w:eastAsia="en-SG"/>
        </w:rPr>
        <w:t>BDT 17,500/-</w:t>
      </w:r>
    </w:p>
    <w:p w14:paraId="0ACAB8CD" w14:textId="77777777" w:rsidR="00CE2062" w:rsidRPr="00DF0DF1" w:rsidRDefault="00CE2062" w:rsidP="00CE2062">
      <w:pPr>
        <w:shd w:val="clear" w:color="auto" w:fill="FFFFFF"/>
        <w:spacing w:after="0" w:line="240" w:lineRule="atLeast"/>
        <w:outlineLvl w:val="2"/>
        <w:rPr>
          <w:rFonts w:eastAsia="Times New Roman" w:cstheme="minorHAnsi"/>
          <w:b/>
          <w:bCs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en-SG" w:eastAsia="en-SG"/>
        </w:rPr>
        <w:t>For Industrial Training</w:t>
      </w:r>
    </w:p>
    <w:p w14:paraId="1E203E08" w14:textId="77777777" w:rsidR="00CE2062" w:rsidRPr="00DF0DF1" w:rsidRDefault="00CE2062" w:rsidP="00CE2062">
      <w:p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sz w:val="28"/>
          <w:szCs w:val="28"/>
          <w:lang w:val="en-SG" w:eastAsia="en-SG"/>
        </w:rPr>
        <w:t>BDT 10,000/-</w:t>
      </w:r>
    </w:p>
    <w:p w14:paraId="55F87D2A" w14:textId="77777777" w:rsidR="00CE2062" w:rsidRPr="00DF0DF1" w:rsidRDefault="00CE2062" w:rsidP="00CE2062">
      <w:pPr>
        <w:shd w:val="clear" w:color="auto" w:fill="FFFFFF"/>
        <w:spacing w:line="420" w:lineRule="atLeast"/>
        <w:outlineLvl w:val="1"/>
        <w:rPr>
          <w:rFonts w:eastAsia="Times New Roman" w:cstheme="minorHAnsi"/>
          <w:b/>
          <w:bCs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b/>
          <w:bCs/>
          <w:sz w:val="28"/>
          <w:szCs w:val="28"/>
          <w:lang w:val="en-SG" w:eastAsia="en-SG"/>
        </w:rPr>
        <w:t>Course Features</w:t>
      </w:r>
    </w:p>
    <w:p w14:paraId="38E6A04E" w14:textId="77777777" w:rsidR="00CE2062" w:rsidRPr="00DF0DF1" w:rsidRDefault="00CE2062" w:rsidP="00CE2062">
      <w:pPr>
        <w:shd w:val="clear" w:color="auto" w:fill="FFFFFF"/>
        <w:spacing w:after="0" w:line="180" w:lineRule="atLeast"/>
        <w:outlineLvl w:val="2"/>
        <w:rPr>
          <w:rFonts w:eastAsia="Times New Roman" w:cstheme="minorHAnsi"/>
          <w:b/>
          <w:bCs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en-SG" w:eastAsia="en-SG"/>
        </w:rPr>
        <w:t>Duration</w:t>
      </w:r>
    </w:p>
    <w:p w14:paraId="02A0A755" w14:textId="77777777" w:rsidR="00CE2062" w:rsidRPr="00DF0DF1" w:rsidRDefault="00CE2062" w:rsidP="00CE2062">
      <w:p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sz w:val="28"/>
          <w:szCs w:val="28"/>
          <w:lang w:val="en-SG" w:eastAsia="en-SG"/>
        </w:rPr>
        <w:t>4 months</w:t>
      </w:r>
    </w:p>
    <w:p w14:paraId="684016EF" w14:textId="77777777" w:rsidR="00CE2062" w:rsidRPr="00DF0DF1" w:rsidRDefault="00CE2062" w:rsidP="00CE2062">
      <w:pPr>
        <w:shd w:val="clear" w:color="auto" w:fill="FFFFFF"/>
        <w:spacing w:after="0" w:line="180" w:lineRule="atLeast"/>
        <w:outlineLvl w:val="2"/>
        <w:rPr>
          <w:rFonts w:eastAsia="Times New Roman" w:cstheme="minorHAnsi"/>
          <w:b/>
          <w:bCs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en-SG" w:eastAsia="en-SG"/>
        </w:rPr>
        <w:t>Class Time</w:t>
      </w:r>
    </w:p>
    <w:p w14:paraId="7DBCAB5C" w14:textId="77777777" w:rsidR="00CE2062" w:rsidRPr="00DF0DF1" w:rsidRDefault="00CE2062" w:rsidP="00CE2062">
      <w:p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sz w:val="28"/>
          <w:szCs w:val="28"/>
          <w:lang w:val="en-SG" w:eastAsia="en-SG"/>
        </w:rPr>
        <w:t>2 hours</w:t>
      </w:r>
    </w:p>
    <w:p w14:paraId="4A06E5C7" w14:textId="77777777" w:rsidR="00CE2062" w:rsidRPr="00DF0DF1" w:rsidRDefault="00CE2062" w:rsidP="00CE2062">
      <w:pPr>
        <w:shd w:val="clear" w:color="auto" w:fill="FFFFFF"/>
        <w:spacing w:after="0" w:line="180" w:lineRule="atLeast"/>
        <w:outlineLvl w:val="2"/>
        <w:rPr>
          <w:rFonts w:eastAsia="Times New Roman" w:cstheme="minorHAnsi"/>
          <w:b/>
          <w:bCs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en-SG" w:eastAsia="en-SG"/>
        </w:rPr>
        <w:t>Class Per Week</w:t>
      </w:r>
    </w:p>
    <w:p w14:paraId="05A9D8CA" w14:textId="77777777" w:rsidR="00CE2062" w:rsidRPr="00DF0DF1" w:rsidRDefault="00CE2062" w:rsidP="00CE2062">
      <w:p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sz w:val="28"/>
          <w:szCs w:val="28"/>
          <w:lang w:val="en-SG" w:eastAsia="en-SG"/>
        </w:rPr>
        <w:t>2 days</w:t>
      </w:r>
    </w:p>
    <w:p w14:paraId="5FEE7A86" w14:textId="77777777" w:rsidR="00CE2062" w:rsidRPr="00DF0DF1" w:rsidRDefault="00CE2062" w:rsidP="00CE2062">
      <w:pPr>
        <w:shd w:val="clear" w:color="auto" w:fill="FFFFFF"/>
        <w:spacing w:after="0" w:line="180" w:lineRule="atLeast"/>
        <w:outlineLvl w:val="2"/>
        <w:rPr>
          <w:rFonts w:eastAsia="Times New Roman" w:cstheme="minorHAnsi"/>
          <w:b/>
          <w:bCs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en-SG" w:eastAsia="en-SG"/>
        </w:rPr>
        <w:t>Lectures</w:t>
      </w:r>
    </w:p>
    <w:p w14:paraId="5ADF48E9" w14:textId="77777777" w:rsidR="00CE2062" w:rsidRPr="00DF0DF1" w:rsidRDefault="00CE2062" w:rsidP="00CE2062">
      <w:p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sz w:val="28"/>
          <w:szCs w:val="28"/>
          <w:lang w:val="en-SG" w:eastAsia="en-SG"/>
        </w:rPr>
        <w:t>32</w:t>
      </w:r>
    </w:p>
    <w:p w14:paraId="42FCF181" w14:textId="77777777" w:rsidR="00CE2062" w:rsidRPr="00DF0DF1" w:rsidRDefault="00CE2062" w:rsidP="00CE2062">
      <w:pPr>
        <w:shd w:val="clear" w:color="auto" w:fill="FFFFFF"/>
        <w:spacing w:after="0" w:line="180" w:lineRule="atLeast"/>
        <w:outlineLvl w:val="2"/>
        <w:rPr>
          <w:rFonts w:eastAsia="Times New Roman" w:cstheme="minorHAnsi"/>
          <w:b/>
          <w:bCs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en-SG" w:eastAsia="en-SG"/>
        </w:rPr>
        <w:t>Skill Level</w:t>
      </w:r>
    </w:p>
    <w:p w14:paraId="7CC9BA0D" w14:textId="77777777" w:rsidR="00CE2062" w:rsidRPr="00DF0DF1" w:rsidRDefault="00CE2062" w:rsidP="00CE2062">
      <w:p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sz w:val="28"/>
          <w:szCs w:val="28"/>
          <w:lang w:val="en-SG" w:eastAsia="en-SG"/>
        </w:rPr>
        <w:t>All Level</w:t>
      </w:r>
    </w:p>
    <w:p w14:paraId="61F37CE8" w14:textId="77777777" w:rsidR="00CE2062" w:rsidRPr="00DF0DF1" w:rsidRDefault="00CE2062" w:rsidP="00CE2062">
      <w:pPr>
        <w:shd w:val="clear" w:color="auto" w:fill="FFFFFF"/>
        <w:spacing w:after="0" w:line="180" w:lineRule="atLeast"/>
        <w:outlineLvl w:val="2"/>
        <w:rPr>
          <w:rFonts w:eastAsia="Times New Roman" w:cstheme="minorHAnsi"/>
          <w:b/>
          <w:bCs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en-SG" w:eastAsia="en-SG"/>
        </w:rPr>
        <w:t>Language</w:t>
      </w:r>
    </w:p>
    <w:p w14:paraId="550BB79B" w14:textId="77777777" w:rsidR="00CE2062" w:rsidRPr="00DF0DF1" w:rsidRDefault="00CE2062" w:rsidP="00CE2062">
      <w:p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val="en-SG" w:eastAsia="en-SG"/>
        </w:rPr>
      </w:pPr>
      <w:r w:rsidRPr="00DF0DF1">
        <w:rPr>
          <w:rFonts w:ascii="Nirmala UI" w:eastAsia="Times New Roman" w:hAnsi="Nirmala UI" w:cs="Nirmala UI"/>
          <w:sz w:val="28"/>
          <w:szCs w:val="28"/>
          <w:lang w:val="en-SG" w:eastAsia="en-SG"/>
        </w:rPr>
        <w:t>বাংলা</w:t>
      </w:r>
      <w:r w:rsidRPr="00DF0DF1">
        <w:rPr>
          <w:rFonts w:eastAsia="Times New Roman" w:cstheme="minorHAnsi"/>
          <w:sz w:val="28"/>
          <w:szCs w:val="28"/>
          <w:lang w:val="en-SG" w:eastAsia="en-SG"/>
        </w:rPr>
        <w:t xml:space="preserve"> &amp; English</w:t>
      </w:r>
    </w:p>
    <w:p w14:paraId="3D8FA1A8" w14:textId="77777777" w:rsidR="00CE2062" w:rsidRPr="00DF0DF1" w:rsidRDefault="00CE2062" w:rsidP="00CE2062">
      <w:pPr>
        <w:shd w:val="clear" w:color="auto" w:fill="FFFFFF"/>
        <w:spacing w:after="0" w:line="180" w:lineRule="atLeast"/>
        <w:outlineLvl w:val="2"/>
        <w:rPr>
          <w:rFonts w:eastAsia="Times New Roman" w:cstheme="minorHAnsi"/>
          <w:b/>
          <w:bCs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en-SG" w:eastAsia="en-SG"/>
        </w:rPr>
        <w:t>Assessments</w:t>
      </w:r>
    </w:p>
    <w:p w14:paraId="17F947C7" w14:textId="7745AEDC" w:rsidR="00742CE7" w:rsidRPr="00DF0DF1" w:rsidRDefault="00CE2062" w:rsidP="00DF0DF1">
      <w:p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val="en-SG" w:eastAsia="en-SG"/>
        </w:rPr>
      </w:pPr>
      <w:r w:rsidRPr="00DF0DF1">
        <w:rPr>
          <w:rFonts w:eastAsia="Times New Roman" w:cstheme="minorHAnsi"/>
          <w:sz w:val="28"/>
          <w:szCs w:val="28"/>
          <w:lang w:val="en-SG" w:eastAsia="en-SG"/>
        </w:rPr>
        <w:t>Self</w:t>
      </w:r>
    </w:p>
    <w:p w14:paraId="4FE8C299" w14:textId="19CE9BD7" w:rsidR="0006635C" w:rsidRPr="00235319" w:rsidRDefault="0006635C" w:rsidP="0016566E">
      <w:pPr>
        <w:shd w:val="clear" w:color="auto" w:fill="FFFFFF"/>
        <w:spacing w:line="240" w:lineRule="auto"/>
        <w:jc w:val="center"/>
        <w:rPr>
          <w:rFonts w:cstheme="minorHAnsi"/>
          <w:sz w:val="28"/>
          <w:szCs w:val="28"/>
          <w:u w:val="single"/>
        </w:rPr>
      </w:pPr>
      <w:r w:rsidRPr="00235319">
        <w:rPr>
          <w:rFonts w:cstheme="minorHAnsi"/>
          <w:sz w:val="28"/>
          <w:szCs w:val="28"/>
          <w:u w:val="single"/>
        </w:rPr>
        <w:lastRenderedPageBreak/>
        <w:t>BITM (BASIS Institute of Technology &amp; Management)</w:t>
      </w:r>
    </w:p>
    <w:p w14:paraId="039C02D4" w14:textId="1261E05B" w:rsidR="0016566E" w:rsidRPr="00235319" w:rsidRDefault="00937271" w:rsidP="0016566E">
      <w:pPr>
        <w:shd w:val="clear" w:color="auto" w:fill="FFFFFF"/>
        <w:spacing w:line="240" w:lineRule="auto"/>
        <w:jc w:val="center"/>
        <w:rPr>
          <w:rFonts w:cstheme="minorHAnsi"/>
          <w:color w:val="3E3E3E"/>
          <w:sz w:val="28"/>
          <w:szCs w:val="28"/>
          <w:shd w:val="clear" w:color="auto" w:fill="FFFFFF"/>
        </w:rPr>
      </w:pPr>
      <w:hyperlink r:id="rId9" w:history="1">
        <w:r w:rsidRPr="00235319">
          <w:rPr>
            <w:rStyle w:val="Hyperlink"/>
            <w:rFonts w:cstheme="minorHAnsi"/>
            <w:sz w:val="28"/>
            <w:szCs w:val="28"/>
          </w:rPr>
          <w:t>Web Development with Python Django | BITM Training</w:t>
        </w:r>
      </w:hyperlink>
    </w:p>
    <w:p w14:paraId="14F8242C" w14:textId="1D41E286" w:rsidR="0053310A" w:rsidRPr="00235319" w:rsidRDefault="0016566E" w:rsidP="0016566E">
      <w:pPr>
        <w:shd w:val="clear" w:color="auto" w:fill="FFFFFF"/>
        <w:spacing w:line="240" w:lineRule="auto"/>
        <w:jc w:val="center"/>
        <w:rPr>
          <w:rFonts w:eastAsia="Times New Roman" w:cstheme="minorHAnsi"/>
          <w:sz w:val="28"/>
          <w:szCs w:val="28"/>
          <w:lang w:val="en-SG" w:eastAsia="en-SG"/>
        </w:rPr>
      </w:pPr>
      <w:r w:rsidRPr="00235319">
        <w:rPr>
          <w:rFonts w:cstheme="minorHAnsi"/>
          <w:color w:val="3E3E3E"/>
          <w:sz w:val="28"/>
          <w:szCs w:val="28"/>
          <w:shd w:val="clear" w:color="auto" w:fill="FFFFFF"/>
        </w:rPr>
        <w:t>Web Development with Python Django</w:t>
      </w:r>
    </w:p>
    <w:p w14:paraId="4EDDEB7A" w14:textId="77777777" w:rsidR="0053310A" w:rsidRPr="00235319" w:rsidRDefault="0053310A" w:rsidP="006C591B">
      <w:p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val="en-SG" w:eastAsia="en-SG"/>
        </w:rPr>
      </w:pPr>
    </w:p>
    <w:p w14:paraId="71DE1059" w14:textId="699687A0" w:rsidR="006C591B" w:rsidRPr="00235319" w:rsidRDefault="00213381" w:rsidP="006C591B">
      <w:p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Session-1</w:t>
      </w:r>
    </w:p>
    <w:p w14:paraId="476154A3" w14:textId="77777777" w:rsidR="00213381" w:rsidRPr="006C591B" w:rsidRDefault="00213381" w:rsidP="00213381">
      <w:pPr>
        <w:spacing w:after="300" w:line="315" w:lineRule="atLeast"/>
        <w:jc w:val="both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Django Introduction</w:t>
      </w:r>
    </w:p>
    <w:p w14:paraId="7BF8BA91" w14:textId="77777777" w:rsidR="00213381" w:rsidRPr="006C591B" w:rsidRDefault="00213381" w:rsidP="00213381">
      <w:pPr>
        <w:numPr>
          <w:ilvl w:val="0"/>
          <w:numId w:val="5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Install Python (Prerequisite)</w:t>
      </w:r>
    </w:p>
    <w:p w14:paraId="101A4636" w14:textId="77777777" w:rsidR="00213381" w:rsidRPr="006C591B" w:rsidRDefault="00213381" w:rsidP="00213381">
      <w:pPr>
        <w:numPr>
          <w:ilvl w:val="0"/>
          <w:numId w:val="5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Update or Install pip Package Manager (Prerequisite)</w:t>
      </w:r>
    </w:p>
    <w:p w14:paraId="5B045112" w14:textId="77777777" w:rsidR="00213381" w:rsidRPr="006C591B" w:rsidRDefault="00213381" w:rsidP="00213381">
      <w:pPr>
        <w:numPr>
          <w:ilvl w:val="0"/>
          <w:numId w:val="5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Install virtualenv (Optional Prerequisite)</w:t>
      </w:r>
    </w:p>
    <w:p w14:paraId="4FA6F601" w14:textId="77777777" w:rsidR="00213381" w:rsidRPr="006C591B" w:rsidRDefault="00213381" w:rsidP="00213381">
      <w:pPr>
        <w:numPr>
          <w:ilvl w:val="0"/>
          <w:numId w:val="5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Install Django</w:t>
      </w:r>
    </w:p>
    <w:p w14:paraId="533875BB" w14:textId="77777777" w:rsidR="00213381" w:rsidRPr="006C591B" w:rsidRDefault="00213381" w:rsidP="00213381">
      <w:pPr>
        <w:numPr>
          <w:ilvl w:val="0"/>
          <w:numId w:val="5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Start a Django Project</w:t>
      </w:r>
    </w:p>
    <w:p w14:paraId="785D7D02" w14:textId="0DEAEEE0" w:rsidR="00213381" w:rsidRPr="00235319" w:rsidRDefault="00213381" w:rsidP="005511DB">
      <w:pPr>
        <w:pStyle w:val="ListParagraph"/>
        <w:numPr>
          <w:ilvl w:val="0"/>
          <w:numId w:val="24"/>
        </w:num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val="en-SG" w:eastAsia="en-SG"/>
        </w:rPr>
      </w:pPr>
      <w:r w:rsidRPr="00235319">
        <w:rPr>
          <w:rFonts w:eastAsia="Times New Roman" w:cstheme="minorHAnsi"/>
          <w:sz w:val="28"/>
          <w:szCs w:val="28"/>
          <w:lang w:val="en-SG" w:eastAsia="en-SG"/>
        </w:rPr>
        <w:t>Creating the Web Application</w:t>
      </w:r>
    </w:p>
    <w:p w14:paraId="08DAC33F" w14:textId="4B7D16C6" w:rsidR="005511DB" w:rsidRPr="00235319" w:rsidRDefault="005511DB" w:rsidP="005511DB">
      <w:p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Session-2</w:t>
      </w:r>
    </w:p>
    <w:p w14:paraId="40B2C8F9" w14:textId="77777777" w:rsidR="005511DB" w:rsidRPr="006C591B" w:rsidRDefault="005511DB" w:rsidP="005511DB">
      <w:pPr>
        <w:spacing w:after="300" w:line="315" w:lineRule="atLeast"/>
        <w:jc w:val="both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Django Urls and Views</w:t>
      </w:r>
    </w:p>
    <w:p w14:paraId="25D4DF8F" w14:textId="77777777" w:rsidR="005511DB" w:rsidRPr="006C591B" w:rsidRDefault="005511DB" w:rsidP="005511DB">
      <w:pPr>
        <w:numPr>
          <w:ilvl w:val="0"/>
          <w:numId w:val="6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Common Url Patterns</w:t>
      </w:r>
    </w:p>
    <w:p w14:paraId="72914863" w14:textId="77777777" w:rsidR="005511DB" w:rsidRPr="006C591B" w:rsidRDefault="005511DB" w:rsidP="005511DB">
      <w:pPr>
        <w:numPr>
          <w:ilvl w:val="0"/>
          <w:numId w:val="6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Url Parameters, Extra Options, and Query Strings</w:t>
      </w:r>
    </w:p>
    <w:p w14:paraId="4A92FD31" w14:textId="77777777" w:rsidR="005511DB" w:rsidRPr="006C591B" w:rsidRDefault="005511DB" w:rsidP="005511DB">
      <w:pPr>
        <w:numPr>
          <w:ilvl w:val="0"/>
          <w:numId w:val="6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Url Naming and Namespaces</w:t>
      </w:r>
    </w:p>
    <w:p w14:paraId="486B3ACC" w14:textId="49D279FA" w:rsidR="005511DB" w:rsidRPr="006C591B" w:rsidRDefault="005511DB" w:rsidP="004B464B">
      <w:pPr>
        <w:numPr>
          <w:ilvl w:val="0"/>
          <w:numId w:val="6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Url Method RequestsView</w:t>
      </w:r>
    </w:p>
    <w:p w14:paraId="18DF7BAE" w14:textId="54321964" w:rsidR="005511DB" w:rsidRPr="00235319" w:rsidRDefault="005511DB" w:rsidP="004B464B">
      <w:pPr>
        <w:numPr>
          <w:ilvl w:val="0"/>
          <w:numId w:val="7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View Method Requests</w:t>
      </w:r>
      <w:r w:rsidR="004B464B" w:rsidRPr="00235319">
        <w:rPr>
          <w:rFonts w:eastAsia="Times New Roman" w:cstheme="minorHAnsi"/>
          <w:sz w:val="28"/>
          <w:szCs w:val="28"/>
          <w:lang w:val="en-SG" w:eastAsia="en-SG"/>
        </w:rPr>
        <w:t xml:space="preserve"> </w:t>
      </w:r>
      <w:r w:rsidRPr="006C591B">
        <w:rPr>
          <w:rFonts w:eastAsia="Times New Roman" w:cstheme="minorHAnsi"/>
          <w:sz w:val="28"/>
          <w:szCs w:val="28"/>
          <w:lang w:val="en-SG" w:eastAsia="en-SG"/>
        </w:rPr>
        <w:t>View Method Responses</w:t>
      </w:r>
    </w:p>
    <w:p w14:paraId="2DE7582D" w14:textId="50BC9357" w:rsidR="00213381" w:rsidRPr="00235319" w:rsidRDefault="00157EF8" w:rsidP="006C591B">
      <w:p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Session-3</w:t>
      </w:r>
    </w:p>
    <w:p w14:paraId="506DA1BC" w14:textId="77777777" w:rsidR="00157EF8" w:rsidRPr="006C591B" w:rsidRDefault="00157EF8" w:rsidP="00157EF8">
      <w:pPr>
        <w:spacing w:after="225" w:line="240" w:lineRule="auto"/>
        <w:outlineLvl w:val="2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Django Templates</w:t>
      </w:r>
    </w:p>
    <w:p w14:paraId="18E283D0" w14:textId="77777777" w:rsidR="00157EF8" w:rsidRPr="006C591B" w:rsidRDefault="00157EF8" w:rsidP="00157EF8">
      <w:pPr>
        <w:spacing w:after="300" w:line="315" w:lineRule="atLeast"/>
        <w:jc w:val="both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Django Template Syntax</w:t>
      </w:r>
    </w:p>
    <w:p w14:paraId="44E78639" w14:textId="77777777" w:rsidR="00157EF8" w:rsidRPr="006C591B" w:rsidRDefault="00157EF8" w:rsidP="00157EF8">
      <w:pPr>
        <w:numPr>
          <w:ilvl w:val="0"/>
          <w:numId w:val="8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Django Template Configuration</w:t>
      </w:r>
    </w:p>
    <w:p w14:paraId="2094F51C" w14:textId="624AB327" w:rsidR="00157EF8" w:rsidRPr="006C591B" w:rsidRDefault="00157EF8" w:rsidP="00157EF8">
      <w:pPr>
        <w:numPr>
          <w:ilvl w:val="0"/>
          <w:numId w:val="8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Template Search Paths</w:t>
      </w:r>
      <w:r w:rsidRPr="00235319">
        <w:rPr>
          <w:rFonts w:eastAsia="Times New Roman" w:cstheme="minorHAnsi"/>
          <w:sz w:val="28"/>
          <w:szCs w:val="28"/>
          <w:lang w:val="en-SG" w:eastAsia="en-SG"/>
        </w:rPr>
        <w:t xml:space="preserve"> </w:t>
      </w:r>
      <w:r w:rsidRPr="006C591B">
        <w:rPr>
          <w:rFonts w:eastAsia="Times New Roman" w:cstheme="minorHAnsi"/>
          <w:sz w:val="28"/>
          <w:szCs w:val="28"/>
          <w:lang w:val="en-SG" w:eastAsia="en-SG"/>
        </w:rPr>
        <w:t>Built-In Django Filters</w:t>
      </w:r>
    </w:p>
    <w:p w14:paraId="0D8C0599" w14:textId="77777777" w:rsidR="00157EF8" w:rsidRPr="006C591B" w:rsidRDefault="00157EF8" w:rsidP="00157EF8">
      <w:pPr>
        <w:numPr>
          <w:ilvl w:val="0"/>
          <w:numId w:val="9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Dates</w:t>
      </w:r>
    </w:p>
    <w:p w14:paraId="4FBF7611" w14:textId="77777777" w:rsidR="00157EF8" w:rsidRPr="006C591B" w:rsidRDefault="00157EF8" w:rsidP="00157EF8">
      <w:pPr>
        <w:numPr>
          <w:ilvl w:val="0"/>
          <w:numId w:val="9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Strings</w:t>
      </w:r>
    </w:p>
    <w:p w14:paraId="7F214433" w14:textId="77777777" w:rsidR="00157EF8" w:rsidRPr="006C591B" w:rsidRDefault="00157EF8" w:rsidP="00157EF8">
      <w:pPr>
        <w:numPr>
          <w:ilvl w:val="0"/>
          <w:numId w:val="9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Lists</w:t>
      </w:r>
    </w:p>
    <w:p w14:paraId="6D6D5588" w14:textId="2C4130D5" w:rsidR="00157EF8" w:rsidRPr="00235319" w:rsidRDefault="00157EF8" w:rsidP="00157EF8">
      <w:pPr>
        <w:pStyle w:val="ListParagraph"/>
        <w:numPr>
          <w:ilvl w:val="0"/>
          <w:numId w:val="24"/>
        </w:num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val="en-SG" w:eastAsia="en-SG"/>
        </w:rPr>
      </w:pPr>
      <w:r w:rsidRPr="00235319">
        <w:rPr>
          <w:rFonts w:eastAsia="Times New Roman" w:cstheme="minorHAnsi"/>
          <w:sz w:val="28"/>
          <w:szCs w:val="28"/>
          <w:lang w:val="en-SG" w:eastAsia="en-SG"/>
        </w:rPr>
        <w:t>Numbers</w:t>
      </w:r>
    </w:p>
    <w:p w14:paraId="5BFB2B40" w14:textId="42DB9F92" w:rsidR="00157EF8" w:rsidRPr="00235319" w:rsidRDefault="00224996" w:rsidP="00157EF8">
      <w:p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Session-4</w:t>
      </w:r>
    </w:p>
    <w:p w14:paraId="30F9AE6A" w14:textId="77777777" w:rsidR="00224996" w:rsidRPr="006C591B" w:rsidRDefault="00224996" w:rsidP="00224996">
      <w:pPr>
        <w:spacing w:after="300" w:line="315" w:lineRule="atLeast"/>
        <w:jc w:val="both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Django Application Management</w:t>
      </w:r>
    </w:p>
    <w:p w14:paraId="75A4EEE6" w14:textId="77777777" w:rsidR="00224996" w:rsidRPr="006C591B" w:rsidRDefault="00224996" w:rsidP="00224996">
      <w:pPr>
        <w:numPr>
          <w:ilvl w:val="0"/>
          <w:numId w:val="10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lastRenderedPageBreak/>
        <w:t>Django settings.py for the Real World</w:t>
      </w:r>
    </w:p>
    <w:p w14:paraId="536DD7F4" w14:textId="77777777" w:rsidR="00224996" w:rsidRPr="006C591B" w:rsidRDefault="00224996" w:rsidP="00224996">
      <w:pPr>
        <w:numPr>
          <w:ilvl w:val="0"/>
          <w:numId w:val="10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Define ALLOWED_HOSTS</w:t>
      </w:r>
    </w:p>
    <w:p w14:paraId="380282C8" w14:textId="77777777" w:rsidR="00224996" w:rsidRPr="006C591B" w:rsidRDefault="00224996" w:rsidP="00224996">
      <w:pPr>
        <w:numPr>
          <w:ilvl w:val="0"/>
          <w:numId w:val="10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Allow Application</w:t>
      </w:r>
    </w:p>
    <w:p w14:paraId="7E856E24" w14:textId="373AC89F" w:rsidR="00224996" w:rsidRPr="00235319" w:rsidRDefault="00224996" w:rsidP="00224996">
      <w:pPr>
        <w:numPr>
          <w:ilvl w:val="0"/>
          <w:numId w:val="10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Static Web Page Resources</w:t>
      </w:r>
      <w:r w:rsidRPr="00235319">
        <w:rPr>
          <w:rFonts w:eastAsia="Times New Roman" w:cstheme="minorHAnsi"/>
          <w:sz w:val="28"/>
          <w:szCs w:val="28"/>
          <w:lang w:val="en-SG" w:eastAsia="en-SG"/>
        </w:rPr>
        <w:t xml:space="preserve"> </w:t>
      </w:r>
      <w:r w:rsidRPr="006C591B">
        <w:rPr>
          <w:rFonts w:eastAsia="Times New Roman" w:cstheme="minorHAnsi"/>
          <w:sz w:val="28"/>
          <w:szCs w:val="28"/>
          <w:lang w:val="en-SG" w:eastAsia="en-SG"/>
        </w:rPr>
        <w:t>Images, CSS, JavaScript</w:t>
      </w:r>
    </w:p>
    <w:p w14:paraId="58A90FBF" w14:textId="2675E272" w:rsidR="00213381" w:rsidRPr="00235319" w:rsidRDefault="00BB1113" w:rsidP="006C591B">
      <w:p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Session-5</w:t>
      </w:r>
    </w:p>
    <w:p w14:paraId="008C4E1E" w14:textId="77777777" w:rsidR="00BB1113" w:rsidRPr="006C591B" w:rsidRDefault="00BB1113" w:rsidP="00BB1113">
      <w:pPr>
        <w:spacing w:after="300" w:line="315" w:lineRule="atLeast"/>
        <w:jc w:val="both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Django Shell: Python manage.py Shell</w:t>
      </w:r>
    </w:p>
    <w:p w14:paraId="219D89A6" w14:textId="77777777" w:rsidR="00BB1113" w:rsidRPr="006C591B" w:rsidRDefault="00BB1113" w:rsidP="00BB1113">
      <w:pPr>
        <w:numPr>
          <w:ilvl w:val="0"/>
          <w:numId w:val="11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Django Management Commands</w:t>
      </w:r>
    </w:p>
    <w:p w14:paraId="33B67A5A" w14:textId="77777777" w:rsidR="00BB1113" w:rsidRPr="006C591B" w:rsidRDefault="00BB1113" w:rsidP="00BB1113">
      <w:pPr>
        <w:numPr>
          <w:ilvl w:val="0"/>
          <w:numId w:val="11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Custom Management Command Structure</w:t>
      </w:r>
    </w:p>
    <w:p w14:paraId="7A8093E3" w14:textId="77777777" w:rsidR="00BB1113" w:rsidRPr="006C591B" w:rsidRDefault="00BB1113" w:rsidP="00BB1113">
      <w:pPr>
        <w:numPr>
          <w:ilvl w:val="0"/>
          <w:numId w:val="11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Custom Management Command Installation</w:t>
      </w:r>
    </w:p>
    <w:p w14:paraId="137CEF8E" w14:textId="2B10C6BB" w:rsidR="00BB1113" w:rsidRPr="00235319" w:rsidRDefault="00BB1113" w:rsidP="00BB1113">
      <w:pPr>
        <w:pStyle w:val="ListParagraph"/>
        <w:numPr>
          <w:ilvl w:val="0"/>
          <w:numId w:val="24"/>
        </w:num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val="en-SG" w:eastAsia="en-SG"/>
        </w:rPr>
      </w:pPr>
      <w:r w:rsidRPr="00235319">
        <w:rPr>
          <w:rFonts w:eastAsia="Times New Roman" w:cstheme="minorHAnsi"/>
          <w:sz w:val="28"/>
          <w:szCs w:val="28"/>
          <w:lang w:val="en-SG" w:eastAsia="en-SG"/>
        </w:rPr>
        <w:t>5.4 Management Command Automation</w:t>
      </w:r>
    </w:p>
    <w:p w14:paraId="5D6429BA" w14:textId="5A3BE602" w:rsidR="00BB1113" w:rsidRPr="00235319" w:rsidRDefault="00BB1113" w:rsidP="00BB1113">
      <w:p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Session-6</w:t>
      </w:r>
    </w:p>
    <w:p w14:paraId="020F37D6" w14:textId="77777777" w:rsidR="00BB1113" w:rsidRPr="006C591B" w:rsidRDefault="00BB1113" w:rsidP="00BB1113">
      <w:pPr>
        <w:spacing w:after="225" w:line="240" w:lineRule="auto"/>
        <w:outlineLvl w:val="2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Django Models</w:t>
      </w:r>
    </w:p>
    <w:p w14:paraId="1CDDB4AE" w14:textId="77777777" w:rsidR="00BB1113" w:rsidRPr="006C591B" w:rsidRDefault="00BB1113" w:rsidP="00BB1113">
      <w:pPr>
        <w:spacing w:after="300" w:line="315" w:lineRule="atLeast"/>
        <w:jc w:val="both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Django Models and the Migrations Workflow</w:t>
      </w:r>
    </w:p>
    <w:p w14:paraId="006949F0" w14:textId="77777777" w:rsidR="00BB1113" w:rsidRPr="006C591B" w:rsidRDefault="00BB1113" w:rsidP="00BB1113">
      <w:pPr>
        <w:numPr>
          <w:ilvl w:val="0"/>
          <w:numId w:val="12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Create Django Models</w:t>
      </w:r>
    </w:p>
    <w:p w14:paraId="624634AF" w14:textId="77777777" w:rsidR="00BB1113" w:rsidRPr="006C591B" w:rsidRDefault="00BB1113" w:rsidP="00BB1113">
      <w:pPr>
        <w:numPr>
          <w:ilvl w:val="0"/>
          <w:numId w:val="12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Django Model Data Types</w:t>
      </w:r>
    </w:p>
    <w:p w14:paraId="6C9028A0" w14:textId="77777777" w:rsidR="00E135C9" w:rsidRPr="00235319" w:rsidRDefault="00BB1113" w:rsidP="00E135C9">
      <w:pPr>
        <w:numPr>
          <w:ilvl w:val="0"/>
          <w:numId w:val="12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Predetermined Values: default, auto_now, auto_now_add, and choices</w:t>
      </w:r>
      <w:r w:rsidR="00E135C9" w:rsidRPr="00235319">
        <w:rPr>
          <w:rFonts w:eastAsia="Times New Roman" w:cstheme="minorHAnsi"/>
          <w:sz w:val="28"/>
          <w:szCs w:val="28"/>
          <w:lang w:val="en-SG" w:eastAsia="en-SG"/>
        </w:rPr>
        <w:t xml:space="preserve"> </w:t>
      </w:r>
    </w:p>
    <w:p w14:paraId="62F6206A" w14:textId="50BC8D93" w:rsidR="00BB1113" w:rsidRPr="00235319" w:rsidRDefault="00BB1113" w:rsidP="00E135C9">
      <w:pPr>
        <w:numPr>
          <w:ilvl w:val="0"/>
          <w:numId w:val="12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Form Values: Editable, help_text, verbose_name, and error_messages</w:t>
      </w:r>
    </w:p>
    <w:p w14:paraId="06595A12" w14:textId="773A892E" w:rsidR="00BB1113" w:rsidRPr="00235319" w:rsidRDefault="00E135C9" w:rsidP="00BB1113">
      <w:p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Session-7</w:t>
      </w:r>
    </w:p>
    <w:p w14:paraId="7C4FECB2" w14:textId="77777777" w:rsidR="00D22D56" w:rsidRPr="006C591B" w:rsidRDefault="00D22D56" w:rsidP="00D22D56">
      <w:pPr>
        <w:spacing w:after="300" w:line="315" w:lineRule="atLeast"/>
        <w:jc w:val="both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Django Forms</w:t>
      </w:r>
    </w:p>
    <w:p w14:paraId="21386246" w14:textId="77777777" w:rsidR="00D22D56" w:rsidRPr="006C591B" w:rsidRDefault="00D22D56" w:rsidP="00D22D56">
      <w:pPr>
        <w:numPr>
          <w:ilvl w:val="0"/>
          <w:numId w:val="13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Initialize Forms: Initial for Fields and Forms, init method</w:t>
      </w:r>
    </w:p>
    <w:p w14:paraId="0B1EE9C8" w14:textId="77777777" w:rsidR="00D22D56" w:rsidRPr="006C591B" w:rsidRDefault="00D22D56" w:rsidP="00D22D56">
      <w:pPr>
        <w:numPr>
          <w:ilvl w:val="0"/>
          <w:numId w:val="13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Django Form Field Types: Widgets, Options, and Validations</w:t>
      </w:r>
    </w:p>
    <w:p w14:paraId="1BADAD23" w14:textId="3BFB42AC" w:rsidR="00D22D56" w:rsidRPr="00235319" w:rsidRDefault="00D22D56" w:rsidP="00D22D56">
      <w:pPr>
        <w:pStyle w:val="ListParagraph"/>
        <w:numPr>
          <w:ilvl w:val="0"/>
          <w:numId w:val="24"/>
        </w:num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val="en-SG" w:eastAsia="en-SG"/>
        </w:rPr>
      </w:pPr>
      <w:r w:rsidRPr="00235319">
        <w:rPr>
          <w:rFonts w:eastAsia="Times New Roman" w:cstheme="minorHAnsi"/>
          <w:sz w:val="28"/>
          <w:szCs w:val="28"/>
          <w:lang w:val="en-SG" w:eastAsia="en-SG"/>
        </w:rPr>
        <w:t>Field Layout Values: label, label_suffix, help_text</w:t>
      </w:r>
    </w:p>
    <w:p w14:paraId="5199EC2D" w14:textId="2DBA437C" w:rsidR="00BB1113" w:rsidRPr="00235319" w:rsidRDefault="00D22D56" w:rsidP="00BB1113">
      <w:p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Session-8</w:t>
      </w:r>
    </w:p>
    <w:p w14:paraId="1AAC19F2" w14:textId="77777777" w:rsidR="00D03A77" w:rsidRPr="006C591B" w:rsidRDefault="00D03A77" w:rsidP="00D03A77">
      <w:pPr>
        <w:spacing w:after="300" w:line="315" w:lineRule="atLeast"/>
        <w:jc w:val="both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Bootstrap – Pagination</w:t>
      </w:r>
    </w:p>
    <w:p w14:paraId="576C1F0C" w14:textId="77777777" w:rsidR="00D03A77" w:rsidRPr="006C591B" w:rsidRDefault="00D03A77" w:rsidP="00D03A77">
      <w:pPr>
        <w:numPr>
          <w:ilvl w:val="0"/>
          <w:numId w:val="14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Card Layout</w:t>
      </w:r>
    </w:p>
    <w:p w14:paraId="69EFE9CC" w14:textId="77777777" w:rsidR="00D03A77" w:rsidRPr="006C591B" w:rsidRDefault="00D03A77" w:rsidP="00D03A77">
      <w:pPr>
        <w:numPr>
          <w:ilvl w:val="0"/>
          <w:numId w:val="14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Table Design</w:t>
      </w:r>
    </w:p>
    <w:p w14:paraId="5DBBC356" w14:textId="33E91A2A" w:rsidR="00D03A77" w:rsidRPr="00235319" w:rsidRDefault="00D03A77" w:rsidP="00D03A77">
      <w:pPr>
        <w:pStyle w:val="ListParagraph"/>
        <w:numPr>
          <w:ilvl w:val="0"/>
          <w:numId w:val="14"/>
        </w:num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val="en-SG" w:eastAsia="en-SG"/>
        </w:rPr>
      </w:pPr>
      <w:r w:rsidRPr="00235319">
        <w:rPr>
          <w:rFonts w:eastAsia="Times New Roman" w:cstheme="minorHAnsi"/>
          <w:sz w:val="28"/>
          <w:szCs w:val="28"/>
          <w:lang w:val="en-SG" w:eastAsia="en-SG"/>
        </w:rPr>
        <w:t>Navigation using Navbar</w:t>
      </w:r>
    </w:p>
    <w:p w14:paraId="25C3E57D" w14:textId="73541B00" w:rsidR="00BB1113" w:rsidRPr="00235319" w:rsidRDefault="00D03A77" w:rsidP="00BB1113">
      <w:p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Session-9</w:t>
      </w:r>
    </w:p>
    <w:p w14:paraId="7BFFF3A8" w14:textId="77777777" w:rsidR="00D03A77" w:rsidRPr="006C591B" w:rsidRDefault="00D03A77" w:rsidP="00D03A77">
      <w:pPr>
        <w:spacing w:after="300" w:line="315" w:lineRule="atLeast"/>
        <w:jc w:val="both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Experience-based Test Techniques</w:t>
      </w:r>
    </w:p>
    <w:p w14:paraId="2533731D" w14:textId="77777777" w:rsidR="00D03A77" w:rsidRPr="006C591B" w:rsidRDefault="00D03A77" w:rsidP="00D03A77">
      <w:pPr>
        <w:numPr>
          <w:ilvl w:val="0"/>
          <w:numId w:val="15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Error Guessing</w:t>
      </w:r>
    </w:p>
    <w:p w14:paraId="41D3D569" w14:textId="77777777" w:rsidR="00D03A77" w:rsidRPr="006C591B" w:rsidRDefault="00D03A77" w:rsidP="00D03A77">
      <w:pPr>
        <w:numPr>
          <w:ilvl w:val="0"/>
          <w:numId w:val="15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lastRenderedPageBreak/>
        <w:t>Exploratory Testing</w:t>
      </w:r>
    </w:p>
    <w:p w14:paraId="7C9CBA5E" w14:textId="76AEE79F" w:rsidR="00D03A77" w:rsidRPr="00235319" w:rsidRDefault="00D03A77" w:rsidP="00270785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val="en-SG" w:eastAsia="en-SG"/>
        </w:rPr>
      </w:pPr>
      <w:r w:rsidRPr="00235319">
        <w:rPr>
          <w:rFonts w:eastAsia="Times New Roman" w:cstheme="minorHAnsi"/>
          <w:sz w:val="28"/>
          <w:szCs w:val="28"/>
          <w:lang w:val="en-SG" w:eastAsia="en-SG"/>
        </w:rPr>
        <w:t>Checklist-based Testing</w:t>
      </w:r>
    </w:p>
    <w:p w14:paraId="4223D542" w14:textId="3C3D85D8" w:rsidR="00BB1113" w:rsidRPr="00235319" w:rsidRDefault="0088477E" w:rsidP="00BB1113">
      <w:p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Session-10</w:t>
      </w:r>
    </w:p>
    <w:p w14:paraId="77E19AEE" w14:textId="77777777" w:rsidR="0088477E" w:rsidRPr="006C591B" w:rsidRDefault="0088477E" w:rsidP="0088477E">
      <w:pPr>
        <w:spacing w:after="300" w:line="315" w:lineRule="atLeast"/>
        <w:jc w:val="both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Base Template design</w:t>
      </w:r>
    </w:p>
    <w:p w14:paraId="25018CB5" w14:textId="77777777" w:rsidR="0088477E" w:rsidRPr="006C591B" w:rsidRDefault="0088477E" w:rsidP="0088477E">
      <w:pPr>
        <w:numPr>
          <w:ilvl w:val="0"/>
          <w:numId w:val="16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Slide Show</w:t>
      </w:r>
    </w:p>
    <w:p w14:paraId="477FB320" w14:textId="77777777" w:rsidR="0088477E" w:rsidRPr="006C591B" w:rsidRDefault="0088477E" w:rsidP="0088477E">
      <w:pPr>
        <w:numPr>
          <w:ilvl w:val="0"/>
          <w:numId w:val="16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Google Map</w:t>
      </w:r>
    </w:p>
    <w:p w14:paraId="1F448650" w14:textId="0907B562" w:rsidR="0088477E" w:rsidRPr="00235319" w:rsidRDefault="0088477E" w:rsidP="0088477E">
      <w:pPr>
        <w:pStyle w:val="ListParagraph"/>
        <w:numPr>
          <w:ilvl w:val="0"/>
          <w:numId w:val="16"/>
        </w:num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val="en-SG" w:eastAsia="en-SG"/>
        </w:rPr>
      </w:pPr>
      <w:r w:rsidRPr="00235319">
        <w:rPr>
          <w:rFonts w:eastAsia="Times New Roman" w:cstheme="minorHAnsi"/>
          <w:sz w:val="28"/>
          <w:szCs w:val="28"/>
          <w:lang w:val="en-SG" w:eastAsia="en-SG"/>
        </w:rPr>
        <w:t>You Tube Embed</w:t>
      </w:r>
    </w:p>
    <w:p w14:paraId="1E87191E" w14:textId="30269A48" w:rsidR="00BB1113" w:rsidRPr="00235319" w:rsidRDefault="001C3AB7" w:rsidP="00BB1113">
      <w:p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Session-11</w:t>
      </w:r>
    </w:p>
    <w:p w14:paraId="4942ADF5" w14:textId="77777777" w:rsidR="001C3AB7" w:rsidRPr="006C591B" w:rsidRDefault="001C3AB7" w:rsidP="001C3AB7">
      <w:pPr>
        <w:spacing w:after="300" w:line="315" w:lineRule="atLeast"/>
        <w:jc w:val="both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Form Validation</w:t>
      </w:r>
    </w:p>
    <w:p w14:paraId="1E186C51" w14:textId="77777777" w:rsidR="001C3AB7" w:rsidRPr="006C591B" w:rsidRDefault="001C3AB7" w:rsidP="001C3AB7">
      <w:pPr>
        <w:numPr>
          <w:ilvl w:val="0"/>
          <w:numId w:val="17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Using Bootstrap Alert</w:t>
      </w:r>
    </w:p>
    <w:p w14:paraId="2A0030E0" w14:textId="77777777" w:rsidR="001C3AB7" w:rsidRPr="006C591B" w:rsidRDefault="001C3AB7" w:rsidP="001C3AB7">
      <w:pPr>
        <w:numPr>
          <w:ilvl w:val="0"/>
          <w:numId w:val="17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Using Sweet Alert</w:t>
      </w:r>
    </w:p>
    <w:p w14:paraId="53F97E9E" w14:textId="645FC5DC" w:rsidR="001C3AB7" w:rsidRPr="00235319" w:rsidRDefault="001C3AB7" w:rsidP="001C3AB7">
      <w:pPr>
        <w:pStyle w:val="ListParagraph"/>
        <w:numPr>
          <w:ilvl w:val="0"/>
          <w:numId w:val="17"/>
        </w:num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val="en-SG" w:eastAsia="en-SG"/>
        </w:rPr>
      </w:pPr>
      <w:r w:rsidRPr="00235319">
        <w:rPr>
          <w:rFonts w:eastAsia="Times New Roman" w:cstheme="minorHAnsi"/>
          <w:sz w:val="28"/>
          <w:szCs w:val="28"/>
          <w:lang w:val="en-SG" w:eastAsia="en-SG"/>
        </w:rPr>
        <w:t>Built in Message</w:t>
      </w:r>
    </w:p>
    <w:p w14:paraId="5F614517" w14:textId="14B2802E" w:rsidR="00BB1113" w:rsidRPr="00235319" w:rsidRDefault="001C3AB7" w:rsidP="00BB1113">
      <w:p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Session-12</w:t>
      </w:r>
    </w:p>
    <w:p w14:paraId="54F1705C" w14:textId="77777777" w:rsidR="001C3AB7" w:rsidRPr="006C591B" w:rsidRDefault="001C3AB7" w:rsidP="001C3AB7">
      <w:pPr>
        <w:spacing w:after="300" w:line="315" w:lineRule="atLeast"/>
        <w:jc w:val="both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Email Send</w:t>
      </w:r>
    </w:p>
    <w:p w14:paraId="4D7053C9" w14:textId="77777777" w:rsidR="001C3AB7" w:rsidRPr="006C591B" w:rsidRDefault="001C3AB7" w:rsidP="001C3AB7">
      <w:pPr>
        <w:numPr>
          <w:ilvl w:val="0"/>
          <w:numId w:val="18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Configure Email Account</w:t>
      </w:r>
    </w:p>
    <w:p w14:paraId="694B221B" w14:textId="77777777" w:rsidR="001C3AB7" w:rsidRPr="006C591B" w:rsidRDefault="001C3AB7" w:rsidP="001C3AB7">
      <w:pPr>
        <w:numPr>
          <w:ilvl w:val="0"/>
          <w:numId w:val="18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Settings for Email</w:t>
      </w:r>
    </w:p>
    <w:p w14:paraId="026848B8" w14:textId="77777777" w:rsidR="001C3AB7" w:rsidRPr="006C591B" w:rsidRDefault="001C3AB7" w:rsidP="001C3AB7">
      <w:pPr>
        <w:numPr>
          <w:ilvl w:val="0"/>
          <w:numId w:val="18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Email Form Design</w:t>
      </w:r>
    </w:p>
    <w:p w14:paraId="75BA6553" w14:textId="77777777" w:rsidR="001C3AB7" w:rsidRPr="006C591B" w:rsidRDefault="001C3AB7" w:rsidP="001C3AB7">
      <w:pPr>
        <w:numPr>
          <w:ilvl w:val="0"/>
          <w:numId w:val="18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Creating URLs</w:t>
      </w:r>
    </w:p>
    <w:p w14:paraId="1EEC1318" w14:textId="0ACE20FC" w:rsidR="001C3AB7" w:rsidRPr="00235319" w:rsidRDefault="001C3AB7" w:rsidP="00193876">
      <w:pPr>
        <w:pStyle w:val="ListParagraph"/>
        <w:numPr>
          <w:ilvl w:val="0"/>
          <w:numId w:val="18"/>
        </w:num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val="en-SG" w:eastAsia="en-SG"/>
        </w:rPr>
      </w:pPr>
      <w:r w:rsidRPr="00235319">
        <w:rPr>
          <w:rFonts w:eastAsia="Times New Roman" w:cstheme="minorHAnsi"/>
          <w:sz w:val="28"/>
          <w:szCs w:val="28"/>
          <w:lang w:val="en-SG" w:eastAsia="en-SG"/>
        </w:rPr>
        <w:t>Check Email</w:t>
      </w:r>
    </w:p>
    <w:p w14:paraId="0C163C21" w14:textId="4993009F" w:rsidR="00BB1113" w:rsidRPr="00235319" w:rsidRDefault="00193876" w:rsidP="00BB1113">
      <w:p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Session-13</w:t>
      </w:r>
    </w:p>
    <w:p w14:paraId="209CC08C" w14:textId="77777777" w:rsidR="00193876" w:rsidRPr="006C591B" w:rsidRDefault="00193876" w:rsidP="00193876">
      <w:pPr>
        <w:spacing w:after="300" w:line="315" w:lineRule="atLeast"/>
        <w:jc w:val="both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Class Based View</w:t>
      </w:r>
    </w:p>
    <w:p w14:paraId="389374EE" w14:textId="77777777" w:rsidR="00193876" w:rsidRPr="006C591B" w:rsidRDefault="00193876" w:rsidP="00193876">
      <w:pPr>
        <w:numPr>
          <w:ilvl w:val="0"/>
          <w:numId w:val="19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Create Template</w:t>
      </w:r>
    </w:p>
    <w:p w14:paraId="0BF99F89" w14:textId="77777777" w:rsidR="00193876" w:rsidRPr="006C591B" w:rsidRDefault="00193876" w:rsidP="00193876">
      <w:pPr>
        <w:numPr>
          <w:ilvl w:val="0"/>
          <w:numId w:val="19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Edit Template</w:t>
      </w:r>
    </w:p>
    <w:p w14:paraId="026A12C8" w14:textId="77777777" w:rsidR="00193876" w:rsidRPr="006C591B" w:rsidRDefault="00193876" w:rsidP="00193876">
      <w:pPr>
        <w:numPr>
          <w:ilvl w:val="0"/>
          <w:numId w:val="19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View Template</w:t>
      </w:r>
    </w:p>
    <w:p w14:paraId="278B9DF1" w14:textId="3A5F2520" w:rsidR="00193876" w:rsidRPr="00235319" w:rsidRDefault="00193876" w:rsidP="00193876">
      <w:pPr>
        <w:pStyle w:val="ListParagraph"/>
        <w:numPr>
          <w:ilvl w:val="0"/>
          <w:numId w:val="19"/>
        </w:num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val="en-SG" w:eastAsia="en-SG"/>
        </w:rPr>
      </w:pPr>
      <w:r w:rsidRPr="00235319">
        <w:rPr>
          <w:rFonts w:eastAsia="Times New Roman" w:cstheme="minorHAnsi"/>
          <w:sz w:val="28"/>
          <w:szCs w:val="28"/>
          <w:lang w:val="en-SG" w:eastAsia="en-SG"/>
        </w:rPr>
        <w:t>Delete Template</w:t>
      </w:r>
    </w:p>
    <w:p w14:paraId="3B95AA97" w14:textId="02ECF99C" w:rsidR="00BB1113" w:rsidRPr="00235319" w:rsidRDefault="00193876" w:rsidP="00BB1113">
      <w:p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Session-14</w:t>
      </w:r>
    </w:p>
    <w:p w14:paraId="5C47FEC5" w14:textId="77777777" w:rsidR="00193876" w:rsidRPr="006C591B" w:rsidRDefault="00193876" w:rsidP="00193876">
      <w:pPr>
        <w:spacing w:after="300" w:line="315" w:lineRule="atLeast"/>
        <w:jc w:val="both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Deploy</w:t>
      </w:r>
    </w:p>
    <w:p w14:paraId="5105B092" w14:textId="77777777" w:rsidR="00193876" w:rsidRPr="006C591B" w:rsidRDefault="00193876" w:rsidP="00193876">
      <w:pPr>
        <w:numPr>
          <w:ilvl w:val="0"/>
          <w:numId w:val="20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Create a Pythonanywhere Account</w:t>
      </w:r>
    </w:p>
    <w:p w14:paraId="6253A52F" w14:textId="77777777" w:rsidR="00193876" w:rsidRPr="006C591B" w:rsidRDefault="00193876" w:rsidP="00193876">
      <w:pPr>
        <w:numPr>
          <w:ilvl w:val="0"/>
          <w:numId w:val="20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Compress The Web Application</w:t>
      </w:r>
    </w:p>
    <w:p w14:paraId="3DF4D53D" w14:textId="77777777" w:rsidR="00193876" w:rsidRPr="006C591B" w:rsidRDefault="00193876" w:rsidP="00193876">
      <w:pPr>
        <w:numPr>
          <w:ilvl w:val="0"/>
          <w:numId w:val="20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Upload Using BASH</w:t>
      </w:r>
    </w:p>
    <w:p w14:paraId="74A564D7" w14:textId="77777777" w:rsidR="00193876" w:rsidRPr="006C591B" w:rsidRDefault="00193876" w:rsidP="00193876">
      <w:pPr>
        <w:numPr>
          <w:ilvl w:val="0"/>
          <w:numId w:val="20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lastRenderedPageBreak/>
        <w:t>Decompress the application</w:t>
      </w:r>
    </w:p>
    <w:p w14:paraId="081A8A97" w14:textId="77777777" w:rsidR="00193876" w:rsidRPr="006C591B" w:rsidRDefault="00193876" w:rsidP="00193876">
      <w:pPr>
        <w:numPr>
          <w:ilvl w:val="0"/>
          <w:numId w:val="20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Configure Web Application</w:t>
      </w:r>
    </w:p>
    <w:p w14:paraId="58307F8E" w14:textId="7D436758" w:rsidR="00193876" w:rsidRPr="00235319" w:rsidRDefault="00193876" w:rsidP="00193876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val="en-SG" w:eastAsia="en-SG"/>
        </w:rPr>
      </w:pPr>
      <w:r w:rsidRPr="00235319">
        <w:rPr>
          <w:rFonts w:eastAsia="Times New Roman" w:cstheme="minorHAnsi"/>
          <w:sz w:val="28"/>
          <w:szCs w:val="28"/>
          <w:lang w:val="en-SG" w:eastAsia="en-SG"/>
        </w:rPr>
        <w:t>Run</w:t>
      </w:r>
    </w:p>
    <w:p w14:paraId="59A0F986" w14:textId="27011E40" w:rsidR="00BB1113" w:rsidRPr="00235319" w:rsidRDefault="00193876" w:rsidP="00BB1113">
      <w:p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Session-15</w:t>
      </w:r>
    </w:p>
    <w:p w14:paraId="12DEDDD0" w14:textId="77777777" w:rsidR="00193876" w:rsidRPr="006C591B" w:rsidRDefault="00193876" w:rsidP="00193876">
      <w:pPr>
        <w:spacing w:after="300" w:line="315" w:lineRule="atLeast"/>
        <w:jc w:val="both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Authentication</w:t>
      </w:r>
    </w:p>
    <w:p w14:paraId="0AF01DDA" w14:textId="77777777" w:rsidR="00193876" w:rsidRPr="006C591B" w:rsidRDefault="00193876" w:rsidP="00193876">
      <w:pPr>
        <w:numPr>
          <w:ilvl w:val="0"/>
          <w:numId w:val="21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Register View</w:t>
      </w:r>
    </w:p>
    <w:p w14:paraId="38B5EAE5" w14:textId="77777777" w:rsidR="00193876" w:rsidRPr="006C591B" w:rsidRDefault="00193876" w:rsidP="00193876">
      <w:pPr>
        <w:numPr>
          <w:ilvl w:val="0"/>
          <w:numId w:val="21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Login View</w:t>
      </w:r>
    </w:p>
    <w:p w14:paraId="36011D99" w14:textId="77777777" w:rsidR="00193876" w:rsidRPr="006C591B" w:rsidRDefault="00193876" w:rsidP="00193876">
      <w:pPr>
        <w:numPr>
          <w:ilvl w:val="0"/>
          <w:numId w:val="21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Creating Register Template</w:t>
      </w:r>
    </w:p>
    <w:p w14:paraId="70F2379E" w14:textId="63D93838" w:rsidR="00193876" w:rsidRPr="00235319" w:rsidRDefault="00193876" w:rsidP="00193876">
      <w:pPr>
        <w:pStyle w:val="ListParagraph"/>
        <w:numPr>
          <w:ilvl w:val="0"/>
          <w:numId w:val="21"/>
        </w:num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val="en-SG" w:eastAsia="en-SG"/>
        </w:rPr>
      </w:pPr>
      <w:r w:rsidRPr="00235319">
        <w:rPr>
          <w:rFonts w:eastAsia="Times New Roman" w:cstheme="minorHAnsi"/>
          <w:sz w:val="28"/>
          <w:szCs w:val="28"/>
          <w:lang w:val="en-SG" w:eastAsia="en-SG"/>
        </w:rPr>
        <w:t>Creating Login Template</w:t>
      </w:r>
    </w:p>
    <w:p w14:paraId="57C6356F" w14:textId="48A7B5A9" w:rsidR="00BB1113" w:rsidRPr="00235319" w:rsidRDefault="00193876" w:rsidP="00BB1113">
      <w:p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Session-16</w:t>
      </w:r>
    </w:p>
    <w:p w14:paraId="4F6BC439" w14:textId="77777777" w:rsidR="0053310A" w:rsidRPr="006C591B" w:rsidRDefault="0053310A" w:rsidP="0053310A">
      <w:pPr>
        <w:spacing w:after="300" w:line="315" w:lineRule="atLeast"/>
        <w:jc w:val="both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Django admin Management</w:t>
      </w:r>
    </w:p>
    <w:p w14:paraId="74539D7D" w14:textId="77777777" w:rsidR="0053310A" w:rsidRPr="006C591B" w:rsidRDefault="0053310A" w:rsidP="0053310A">
      <w:pPr>
        <w:numPr>
          <w:ilvl w:val="0"/>
          <w:numId w:val="22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Record Display: list_display, format_html, empty_value_display</w:t>
      </w:r>
    </w:p>
    <w:p w14:paraId="46CDBBFF" w14:textId="77777777" w:rsidR="0053310A" w:rsidRPr="006C591B" w:rsidRDefault="0053310A" w:rsidP="0053310A">
      <w:pPr>
        <w:numPr>
          <w:ilvl w:val="0"/>
          <w:numId w:val="22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Record Order: admin_order_field and ordering</w:t>
      </w:r>
    </w:p>
    <w:p w14:paraId="5DB1FB94" w14:textId="77777777" w:rsidR="0053310A" w:rsidRPr="006C591B" w:rsidRDefault="0053310A" w:rsidP="0053310A">
      <w:pPr>
        <w:numPr>
          <w:ilvl w:val="0"/>
          <w:numId w:val="22"/>
        </w:numPr>
        <w:spacing w:after="120" w:line="345" w:lineRule="atLeast"/>
        <w:rPr>
          <w:rFonts w:eastAsia="Times New Roman" w:cstheme="minorHAnsi"/>
          <w:sz w:val="28"/>
          <w:szCs w:val="28"/>
          <w:lang w:val="en-SG" w:eastAsia="en-SG"/>
        </w:rPr>
      </w:pPr>
      <w:r w:rsidRPr="006C591B">
        <w:rPr>
          <w:rFonts w:eastAsia="Times New Roman" w:cstheme="minorHAnsi"/>
          <w:sz w:val="28"/>
          <w:szCs w:val="28"/>
          <w:lang w:val="en-SG" w:eastAsia="en-SG"/>
        </w:rPr>
        <w:t>Record Links and Inline Edit: list_display_links and list_editable</w:t>
      </w:r>
    </w:p>
    <w:p w14:paraId="68790D84" w14:textId="7A2BE134" w:rsidR="00477715" w:rsidRPr="00235319" w:rsidRDefault="00477715">
      <w:pPr>
        <w:rPr>
          <w:rFonts w:cstheme="minorHAnsi"/>
          <w:sz w:val="28"/>
          <w:szCs w:val="28"/>
        </w:rPr>
      </w:pPr>
    </w:p>
    <w:p w14:paraId="41268033" w14:textId="1EA25F28" w:rsidR="00477715" w:rsidRPr="00477715" w:rsidRDefault="00477715" w:rsidP="00477715">
      <w:pPr>
        <w:spacing w:before="150" w:after="150" w:line="240" w:lineRule="auto"/>
        <w:outlineLvl w:val="3"/>
        <w:rPr>
          <w:rFonts w:eastAsia="Times New Roman" w:cstheme="minorHAnsi"/>
          <w:sz w:val="28"/>
          <w:szCs w:val="28"/>
          <w:lang w:val="en-SG" w:eastAsia="en-SG"/>
        </w:rPr>
      </w:pPr>
      <w:r w:rsidRPr="00477715">
        <w:rPr>
          <w:rFonts w:eastAsia="Times New Roman" w:cstheme="minorHAnsi"/>
          <w:sz w:val="28"/>
          <w:szCs w:val="28"/>
          <w:lang w:val="en-SG" w:eastAsia="en-SG"/>
        </w:rPr>
        <w:t xml:space="preserve">Course At </w:t>
      </w:r>
      <w:r w:rsidR="00C34E21" w:rsidRPr="00477715">
        <w:rPr>
          <w:rFonts w:eastAsia="Times New Roman" w:cstheme="minorHAnsi"/>
          <w:sz w:val="28"/>
          <w:szCs w:val="28"/>
          <w:lang w:val="en-SG" w:eastAsia="en-SG"/>
        </w:rPr>
        <w:t>a</w:t>
      </w:r>
      <w:r w:rsidRPr="00477715">
        <w:rPr>
          <w:rFonts w:eastAsia="Times New Roman" w:cstheme="minorHAnsi"/>
          <w:sz w:val="28"/>
          <w:szCs w:val="28"/>
          <w:lang w:val="en-SG" w:eastAsia="en-SG"/>
        </w:rPr>
        <w:t xml:space="preserve"> Glance</w:t>
      </w:r>
    </w:p>
    <w:p w14:paraId="0DDEC623" w14:textId="388C1076" w:rsidR="00477715" w:rsidRPr="00477715" w:rsidRDefault="00477715" w:rsidP="00C34E21">
      <w:pPr>
        <w:numPr>
          <w:ilvl w:val="0"/>
          <w:numId w:val="27"/>
        </w:numPr>
        <w:spacing w:before="45" w:after="0" w:line="225" w:lineRule="atLeast"/>
        <w:ind w:right="225"/>
        <w:rPr>
          <w:rFonts w:eastAsia="Times New Roman" w:cstheme="minorHAnsi"/>
          <w:sz w:val="28"/>
          <w:szCs w:val="28"/>
          <w:lang w:val="en-SG" w:eastAsia="en-SG"/>
        </w:rPr>
      </w:pPr>
      <w:r w:rsidRPr="00477715">
        <w:rPr>
          <w:rFonts w:eastAsia="Times New Roman" w:cstheme="minorHAnsi"/>
          <w:sz w:val="28"/>
          <w:szCs w:val="28"/>
          <w:lang w:val="en-SG" w:eastAsia="en-SG"/>
        </w:rPr>
        <w:t> </w:t>
      </w:r>
      <w:r w:rsidR="00C34E21" w:rsidRPr="00477715">
        <w:rPr>
          <w:rFonts w:eastAsia="Times New Roman" w:cstheme="minorHAnsi"/>
          <w:sz w:val="28"/>
          <w:szCs w:val="28"/>
          <w:lang w:val="en-SG" w:eastAsia="en-SG"/>
        </w:rPr>
        <w:t>Date:</w:t>
      </w:r>
      <w:r w:rsidRPr="00477715">
        <w:rPr>
          <w:rFonts w:eastAsia="Times New Roman" w:cstheme="minorHAnsi"/>
          <w:sz w:val="28"/>
          <w:szCs w:val="28"/>
          <w:lang w:val="en-SG" w:eastAsia="en-SG"/>
        </w:rPr>
        <w:t> 23 Oct - 31 Dec 2021</w:t>
      </w:r>
    </w:p>
    <w:p w14:paraId="31B07D0F" w14:textId="220ECB92" w:rsidR="00477715" w:rsidRPr="00477715" w:rsidRDefault="00477715" w:rsidP="00C34E21">
      <w:pPr>
        <w:numPr>
          <w:ilvl w:val="0"/>
          <w:numId w:val="27"/>
        </w:numPr>
        <w:spacing w:before="45" w:after="0" w:line="225" w:lineRule="atLeast"/>
        <w:ind w:right="225"/>
        <w:rPr>
          <w:rFonts w:eastAsia="Times New Roman" w:cstheme="minorHAnsi"/>
          <w:sz w:val="28"/>
          <w:szCs w:val="28"/>
          <w:lang w:val="en-SG" w:eastAsia="en-SG"/>
        </w:rPr>
      </w:pPr>
      <w:r w:rsidRPr="00477715">
        <w:rPr>
          <w:rFonts w:eastAsia="Times New Roman" w:cstheme="minorHAnsi"/>
          <w:sz w:val="28"/>
          <w:szCs w:val="28"/>
          <w:lang w:val="en-SG" w:eastAsia="en-SG"/>
        </w:rPr>
        <w:t xml:space="preserve">No. of Classes/ </w:t>
      </w:r>
      <w:r w:rsidR="00C34E21" w:rsidRPr="00477715">
        <w:rPr>
          <w:rFonts w:eastAsia="Times New Roman" w:cstheme="minorHAnsi"/>
          <w:sz w:val="28"/>
          <w:szCs w:val="28"/>
          <w:lang w:val="en-SG" w:eastAsia="en-SG"/>
        </w:rPr>
        <w:t>Sessions:</w:t>
      </w:r>
      <w:r w:rsidRPr="00477715">
        <w:rPr>
          <w:rFonts w:eastAsia="Times New Roman" w:cstheme="minorHAnsi"/>
          <w:sz w:val="28"/>
          <w:szCs w:val="28"/>
          <w:lang w:val="en-SG" w:eastAsia="en-SG"/>
        </w:rPr>
        <w:t> 40</w:t>
      </w:r>
    </w:p>
    <w:p w14:paraId="3E47F806" w14:textId="007BC163" w:rsidR="00477715" w:rsidRPr="00477715" w:rsidRDefault="00477715" w:rsidP="00C34E21">
      <w:pPr>
        <w:numPr>
          <w:ilvl w:val="0"/>
          <w:numId w:val="27"/>
        </w:numPr>
        <w:spacing w:before="45" w:after="0" w:line="225" w:lineRule="atLeast"/>
        <w:ind w:right="225"/>
        <w:rPr>
          <w:rFonts w:eastAsia="Times New Roman" w:cstheme="minorHAnsi"/>
          <w:sz w:val="28"/>
          <w:szCs w:val="28"/>
          <w:lang w:val="en-SG" w:eastAsia="en-SG"/>
        </w:rPr>
      </w:pPr>
      <w:r w:rsidRPr="00477715">
        <w:rPr>
          <w:rFonts w:eastAsia="Times New Roman" w:cstheme="minorHAnsi"/>
          <w:sz w:val="28"/>
          <w:szCs w:val="28"/>
          <w:lang w:val="en-SG" w:eastAsia="en-SG"/>
        </w:rPr>
        <w:t xml:space="preserve">Total </w:t>
      </w:r>
      <w:r w:rsidR="00C34E21" w:rsidRPr="00477715">
        <w:rPr>
          <w:rFonts w:eastAsia="Times New Roman" w:cstheme="minorHAnsi"/>
          <w:sz w:val="28"/>
          <w:szCs w:val="28"/>
          <w:lang w:val="en-SG" w:eastAsia="en-SG"/>
        </w:rPr>
        <w:t>Hours:</w:t>
      </w:r>
      <w:r w:rsidRPr="00477715">
        <w:rPr>
          <w:rFonts w:eastAsia="Times New Roman" w:cstheme="minorHAnsi"/>
          <w:sz w:val="28"/>
          <w:szCs w:val="28"/>
          <w:lang w:val="en-SG" w:eastAsia="en-SG"/>
        </w:rPr>
        <w:t> 60</w:t>
      </w:r>
    </w:p>
    <w:p w14:paraId="6A02D120" w14:textId="38B12686" w:rsidR="00477715" w:rsidRPr="00477715" w:rsidRDefault="00477715" w:rsidP="00477715">
      <w:pPr>
        <w:numPr>
          <w:ilvl w:val="0"/>
          <w:numId w:val="27"/>
        </w:numPr>
        <w:spacing w:before="45" w:after="0" w:line="225" w:lineRule="atLeast"/>
        <w:ind w:right="225"/>
        <w:rPr>
          <w:rFonts w:eastAsia="Times New Roman" w:cstheme="minorHAnsi"/>
          <w:sz w:val="28"/>
          <w:szCs w:val="28"/>
          <w:lang w:val="en-SG" w:eastAsia="en-SG"/>
        </w:rPr>
      </w:pPr>
      <w:r w:rsidRPr="00477715">
        <w:rPr>
          <w:rFonts w:eastAsia="Times New Roman" w:cstheme="minorHAnsi"/>
          <w:sz w:val="28"/>
          <w:szCs w:val="28"/>
          <w:lang w:val="en-SG" w:eastAsia="en-SG"/>
        </w:rPr>
        <w:t xml:space="preserve">Last Date of </w:t>
      </w:r>
      <w:r w:rsidR="00C34E21" w:rsidRPr="00477715">
        <w:rPr>
          <w:rFonts w:eastAsia="Times New Roman" w:cstheme="minorHAnsi"/>
          <w:sz w:val="28"/>
          <w:szCs w:val="28"/>
          <w:lang w:val="en-SG" w:eastAsia="en-SG"/>
        </w:rPr>
        <w:t>Registration:</w:t>
      </w:r>
      <w:r w:rsidRPr="00477715">
        <w:rPr>
          <w:rFonts w:eastAsia="Times New Roman" w:cstheme="minorHAnsi"/>
          <w:sz w:val="28"/>
          <w:szCs w:val="28"/>
          <w:lang w:val="en-SG" w:eastAsia="en-SG"/>
        </w:rPr>
        <w:t> 22 Oct 2021</w:t>
      </w:r>
    </w:p>
    <w:p w14:paraId="091D9564" w14:textId="492482D3" w:rsidR="00477715" w:rsidRPr="00477715" w:rsidRDefault="00477715" w:rsidP="00235319">
      <w:pPr>
        <w:spacing w:before="45" w:after="0" w:line="225" w:lineRule="atLeast"/>
        <w:ind w:right="225"/>
        <w:rPr>
          <w:rFonts w:eastAsia="Times New Roman" w:cstheme="minorHAnsi"/>
          <w:sz w:val="28"/>
          <w:szCs w:val="28"/>
          <w:lang w:val="en-SG" w:eastAsia="en-SG"/>
        </w:rPr>
      </w:pPr>
      <w:r w:rsidRPr="00477715">
        <w:rPr>
          <w:rFonts w:eastAsia="Times New Roman" w:cstheme="minorHAnsi"/>
          <w:sz w:val="28"/>
          <w:szCs w:val="28"/>
          <w:lang w:val="en-SG" w:eastAsia="en-SG"/>
        </w:rPr>
        <w:t xml:space="preserve">Class </w:t>
      </w:r>
      <w:r w:rsidR="00C34E21" w:rsidRPr="00477715">
        <w:rPr>
          <w:rFonts w:eastAsia="Times New Roman" w:cstheme="minorHAnsi"/>
          <w:sz w:val="28"/>
          <w:szCs w:val="28"/>
          <w:lang w:val="en-SG" w:eastAsia="en-SG"/>
        </w:rPr>
        <w:t>Schedule:</w:t>
      </w:r>
      <w:r w:rsidRPr="00477715">
        <w:rPr>
          <w:rFonts w:eastAsia="Times New Roman" w:cstheme="minorHAnsi"/>
          <w:sz w:val="28"/>
          <w:szCs w:val="28"/>
          <w:lang w:val="en-SG" w:eastAsia="en-SG"/>
        </w:rPr>
        <w:br/>
      </w:r>
    </w:p>
    <w:p w14:paraId="39B1890B" w14:textId="2768D470" w:rsidR="00477715" w:rsidRPr="00C34E21" w:rsidRDefault="00477715" w:rsidP="00C34E21">
      <w:pPr>
        <w:pStyle w:val="ListParagraph"/>
        <w:numPr>
          <w:ilvl w:val="0"/>
          <w:numId w:val="28"/>
        </w:numPr>
        <w:spacing w:before="45" w:after="30" w:line="240" w:lineRule="auto"/>
        <w:ind w:right="450"/>
        <w:rPr>
          <w:rFonts w:eastAsia="Times New Roman" w:cstheme="minorHAnsi"/>
          <w:sz w:val="28"/>
          <w:szCs w:val="28"/>
          <w:lang w:val="en-SG" w:eastAsia="en-SG"/>
        </w:rPr>
      </w:pPr>
      <w:r w:rsidRPr="00C34E21">
        <w:rPr>
          <w:rFonts w:eastAsia="Times New Roman" w:cstheme="minorHAnsi"/>
          <w:sz w:val="28"/>
          <w:szCs w:val="28"/>
          <w:lang w:val="en-SG" w:eastAsia="en-SG"/>
        </w:rPr>
        <w:t>Saturday - 8 PM - 9:30 PM</w:t>
      </w:r>
    </w:p>
    <w:p w14:paraId="2C47923E" w14:textId="58916AC7" w:rsidR="00477715" w:rsidRPr="00C34E21" w:rsidRDefault="00477715" w:rsidP="00C34E21">
      <w:pPr>
        <w:pStyle w:val="ListParagraph"/>
        <w:numPr>
          <w:ilvl w:val="0"/>
          <w:numId w:val="28"/>
        </w:numPr>
        <w:spacing w:before="45" w:after="30" w:line="240" w:lineRule="auto"/>
        <w:ind w:right="450"/>
        <w:rPr>
          <w:rFonts w:eastAsia="Times New Roman" w:cstheme="minorHAnsi"/>
          <w:sz w:val="28"/>
          <w:szCs w:val="28"/>
          <w:lang w:val="en-SG" w:eastAsia="en-SG"/>
        </w:rPr>
      </w:pPr>
      <w:r w:rsidRPr="00C34E21">
        <w:rPr>
          <w:rFonts w:eastAsia="Times New Roman" w:cstheme="minorHAnsi"/>
          <w:sz w:val="28"/>
          <w:szCs w:val="28"/>
          <w:lang w:val="en-SG" w:eastAsia="en-SG"/>
        </w:rPr>
        <w:t>Monday - 8 PM - 9:30 PM</w:t>
      </w:r>
    </w:p>
    <w:p w14:paraId="50C222AC" w14:textId="77777777" w:rsidR="00477715" w:rsidRPr="00C34E21" w:rsidRDefault="00477715" w:rsidP="00C34E21">
      <w:pPr>
        <w:pStyle w:val="ListParagraph"/>
        <w:numPr>
          <w:ilvl w:val="0"/>
          <w:numId w:val="28"/>
        </w:numPr>
        <w:spacing w:before="45" w:after="30" w:line="240" w:lineRule="auto"/>
        <w:ind w:right="450"/>
        <w:rPr>
          <w:rFonts w:eastAsia="Times New Roman" w:cstheme="minorHAnsi"/>
          <w:sz w:val="28"/>
          <w:szCs w:val="28"/>
          <w:lang w:val="en-SG" w:eastAsia="en-SG"/>
        </w:rPr>
      </w:pPr>
      <w:r w:rsidRPr="00C34E21">
        <w:rPr>
          <w:rFonts w:eastAsia="Times New Roman" w:cstheme="minorHAnsi"/>
          <w:sz w:val="28"/>
          <w:szCs w:val="28"/>
          <w:lang w:val="en-SG" w:eastAsia="en-SG"/>
        </w:rPr>
        <w:t>Wednesday - 8 PM - 9:30 PM</w:t>
      </w:r>
    </w:p>
    <w:p w14:paraId="42B90BA2" w14:textId="760FD2A5" w:rsidR="00477715" w:rsidRPr="00477715" w:rsidRDefault="00C34E21" w:rsidP="00477715">
      <w:pPr>
        <w:numPr>
          <w:ilvl w:val="0"/>
          <w:numId w:val="27"/>
        </w:numPr>
        <w:spacing w:after="0" w:line="225" w:lineRule="atLeast"/>
        <w:ind w:right="225"/>
        <w:rPr>
          <w:rFonts w:eastAsia="Times New Roman" w:cstheme="minorHAnsi"/>
          <w:sz w:val="28"/>
          <w:szCs w:val="28"/>
          <w:lang w:val="en-SG" w:eastAsia="en-SG"/>
        </w:rPr>
      </w:pPr>
      <w:r w:rsidRPr="00477715">
        <w:rPr>
          <w:rFonts w:eastAsia="Times New Roman" w:cstheme="minorHAnsi"/>
          <w:sz w:val="28"/>
          <w:szCs w:val="28"/>
          <w:lang w:val="en-SG" w:eastAsia="en-SG"/>
        </w:rPr>
        <w:t>venue:</w:t>
      </w:r>
      <w:r w:rsidR="00477715" w:rsidRPr="00477715">
        <w:rPr>
          <w:rFonts w:eastAsia="Times New Roman" w:cstheme="minorHAnsi"/>
          <w:sz w:val="28"/>
          <w:szCs w:val="28"/>
          <w:lang w:val="en-SG" w:eastAsia="en-SG"/>
        </w:rPr>
        <w:t> Online </w:t>
      </w:r>
    </w:p>
    <w:p w14:paraId="67121E68" w14:textId="77777777" w:rsidR="007415CA" w:rsidRPr="007415CA" w:rsidRDefault="007415CA" w:rsidP="007415CA">
      <w:pPr>
        <w:pStyle w:val="Heading3"/>
        <w:spacing w:before="0" w:beforeAutospacing="0" w:after="90" w:afterAutospacing="0" w:line="360" w:lineRule="atLeast"/>
        <w:jc w:val="center"/>
        <w:rPr>
          <w:rFonts w:ascii="Roboto" w:hAnsi="Roboto"/>
          <w:sz w:val="45"/>
          <w:szCs w:val="45"/>
        </w:rPr>
      </w:pPr>
      <w:r w:rsidRPr="007415CA">
        <w:rPr>
          <w:rStyle w:val="vat-price"/>
          <w:rFonts w:ascii="Roboto" w:hAnsi="Roboto"/>
          <w:b w:val="0"/>
          <w:bCs w:val="0"/>
          <w:sz w:val="45"/>
          <w:szCs w:val="45"/>
        </w:rPr>
        <w:t>Price:</w:t>
      </w:r>
      <w:r w:rsidRPr="007415CA">
        <w:rPr>
          <w:rFonts w:ascii="Roboto" w:hAnsi="Roboto"/>
          <w:sz w:val="45"/>
          <w:szCs w:val="45"/>
        </w:rPr>
        <w:t> TK. 23,000</w:t>
      </w:r>
      <w:r w:rsidRPr="007415CA">
        <w:rPr>
          <w:rFonts w:ascii="Roboto" w:hAnsi="Roboto"/>
          <w:sz w:val="45"/>
          <w:szCs w:val="45"/>
        </w:rPr>
        <w:br/>
      </w:r>
      <w:r w:rsidRPr="007415CA">
        <w:rPr>
          <w:rFonts w:ascii="Roboto" w:hAnsi="Roboto"/>
          <w:sz w:val="24"/>
          <w:szCs w:val="24"/>
        </w:rPr>
        <w:t>(Excluding VAT &amp; TAX)</w:t>
      </w:r>
      <w:r w:rsidRPr="007415CA">
        <w:rPr>
          <w:rFonts w:ascii="Roboto" w:hAnsi="Roboto"/>
          <w:sz w:val="45"/>
          <w:szCs w:val="45"/>
        </w:rPr>
        <w:br/>
      </w:r>
      <w:r w:rsidRPr="007415CA">
        <w:rPr>
          <w:rFonts w:ascii="Nirmala UI" w:hAnsi="Nirmala UI" w:cs="Nirmala UI"/>
          <w:b w:val="0"/>
          <w:bCs w:val="0"/>
          <w:sz w:val="24"/>
          <w:szCs w:val="24"/>
        </w:rPr>
        <w:t>কোভিড</w:t>
      </w:r>
      <w:r w:rsidRPr="007415CA">
        <w:rPr>
          <w:rFonts w:ascii="Roboto" w:hAnsi="Roboto"/>
          <w:b w:val="0"/>
          <w:bCs w:val="0"/>
          <w:sz w:val="24"/>
          <w:szCs w:val="24"/>
        </w:rPr>
        <w:t>-</w:t>
      </w:r>
      <w:r w:rsidRPr="007415CA">
        <w:rPr>
          <w:rFonts w:ascii="Nirmala UI" w:hAnsi="Nirmala UI" w:cs="Nirmala UI"/>
          <w:b w:val="0"/>
          <w:bCs w:val="0"/>
          <w:sz w:val="24"/>
          <w:szCs w:val="24"/>
        </w:rPr>
        <w:t>১৯</w:t>
      </w:r>
      <w:r w:rsidRPr="007415CA">
        <w:rPr>
          <w:rFonts w:ascii="Roboto" w:hAnsi="Roboto"/>
          <w:b w:val="0"/>
          <w:bCs w:val="0"/>
          <w:sz w:val="24"/>
          <w:szCs w:val="24"/>
        </w:rPr>
        <w:t xml:space="preserve"> </w:t>
      </w:r>
      <w:r w:rsidRPr="007415CA">
        <w:rPr>
          <w:rFonts w:ascii="Nirmala UI" w:hAnsi="Nirmala UI" w:cs="Nirmala UI"/>
          <w:b w:val="0"/>
          <w:bCs w:val="0"/>
          <w:sz w:val="24"/>
          <w:szCs w:val="24"/>
        </w:rPr>
        <w:t>এর</w:t>
      </w:r>
      <w:r w:rsidRPr="007415CA">
        <w:rPr>
          <w:rFonts w:ascii="Roboto" w:hAnsi="Roboto"/>
          <w:b w:val="0"/>
          <w:bCs w:val="0"/>
          <w:sz w:val="24"/>
          <w:szCs w:val="24"/>
        </w:rPr>
        <w:t xml:space="preserve"> </w:t>
      </w:r>
      <w:r w:rsidRPr="007415CA">
        <w:rPr>
          <w:rFonts w:ascii="Nirmala UI" w:hAnsi="Nirmala UI" w:cs="Nirmala UI"/>
          <w:b w:val="0"/>
          <w:bCs w:val="0"/>
          <w:sz w:val="24"/>
          <w:szCs w:val="24"/>
        </w:rPr>
        <w:t>কারণে</w:t>
      </w:r>
      <w:r w:rsidRPr="007415CA">
        <w:rPr>
          <w:rFonts w:ascii="Roboto" w:hAnsi="Roboto"/>
          <w:b w:val="0"/>
          <w:bCs w:val="0"/>
          <w:sz w:val="24"/>
          <w:szCs w:val="24"/>
        </w:rPr>
        <w:t xml:space="preserve"> </w:t>
      </w:r>
      <w:r w:rsidRPr="007415CA">
        <w:rPr>
          <w:rFonts w:ascii="Nirmala UI" w:hAnsi="Nirmala UI" w:cs="Nirmala UI"/>
          <w:b w:val="0"/>
          <w:bCs w:val="0"/>
          <w:sz w:val="24"/>
          <w:szCs w:val="24"/>
        </w:rPr>
        <w:t>৬০</w:t>
      </w:r>
      <w:r w:rsidRPr="007415CA">
        <w:rPr>
          <w:rFonts w:ascii="Roboto" w:hAnsi="Roboto"/>
          <w:b w:val="0"/>
          <w:bCs w:val="0"/>
          <w:sz w:val="24"/>
          <w:szCs w:val="24"/>
        </w:rPr>
        <w:t xml:space="preserve">% </w:t>
      </w:r>
      <w:r w:rsidRPr="007415CA">
        <w:rPr>
          <w:rFonts w:ascii="Nirmala UI" w:hAnsi="Nirmala UI" w:cs="Nirmala UI"/>
          <w:b w:val="0"/>
          <w:bCs w:val="0"/>
          <w:sz w:val="24"/>
          <w:szCs w:val="24"/>
        </w:rPr>
        <w:t>ছাড়ে</w:t>
      </w:r>
      <w:r w:rsidRPr="007415CA">
        <w:rPr>
          <w:rFonts w:ascii="Roboto" w:hAnsi="Roboto"/>
          <w:b w:val="0"/>
          <w:bCs w:val="0"/>
          <w:sz w:val="24"/>
          <w:szCs w:val="24"/>
        </w:rPr>
        <w:t xml:space="preserve"> </w:t>
      </w:r>
      <w:r w:rsidRPr="007415CA">
        <w:rPr>
          <w:rFonts w:ascii="Nirmala UI" w:hAnsi="Nirmala UI" w:cs="Nirmala UI"/>
          <w:b w:val="0"/>
          <w:bCs w:val="0"/>
          <w:sz w:val="24"/>
          <w:szCs w:val="24"/>
        </w:rPr>
        <w:t>মাত্র</w:t>
      </w:r>
      <w:r w:rsidRPr="007415CA">
        <w:rPr>
          <w:rFonts w:ascii="Roboto" w:hAnsi="Roboto"/>
          <w:b w:val="0"/>
          <w:bCs w:val="0"/>
          <w:sz w:val="24"/>
          <w:szCs w:val="24"/>
        </w:rPr>
        <w:t xml:space="preserve"> </w:t>
      </w:r>
      <w:r w:rsidRPr="007415CA">
        <w:rPr>
          <w:rFonts w:ascii="Nirmala UI" w:hAnsi="Nirmala UI" w:cs="Nirmala UI"/>
          <w:b w:val="0"/>
          <w:bCs w:val="0"/>
          <w:sz w:val="24"/>
          <w:szCs w:val="24"/>
        </w:rPr>
        <w:t>৯২০০</w:t>
      </w:r>
      <w:r w:rsidRPr="007415CA">
        <w:rPr>
          <w:rFonts w:ascii="Roboto" w:hAnsi="Roboto"/>
          <w:b w:val="0"/>
          <w:bCs w:val="0"/>
          <w:sz w:val="24"/>
          <w:szCs w:val="24"/>
        </w:rPr>
        <w:t xml:space="preserve"> </w:t>
      </w:r>
      <w:proofErr w:type="gramStart"/>
      <w:r w:rsidRPr="007415CA">
        <w:rPr>
          <w:rFonts w:ascii="Roboto" w:hAnsi="Roboto"/>
          <w:b w:val="0"/>
          <w:bCs w:val="0"/>
          <w:sz w:val="24"/>
          <w:szCs w:val="24"/>
        </w:rPr>
        <w:t xml:space="preserve">( </w:t>
      </w:r>
      <w:r w:rsidRPr="007415CA">
        <w:rPr>
          <w:rFonts w:ascii="Nirmala UI" w:hAnsi="Nirmala UI" w:cs="Nirmala UI"/>
          <w:b w:val="0"/>
          <w:bCs w:val="0"/>
          <w:sz w:val="24"/>
          <w:szCs w:val="24"/>
        </w:rPr>
        <w:t>১৫</w:t>
      </w:r>
      <w:proofErr w:type="gramEnd"/>
      <w:r w:rsidRPr="007415CA">
        <w:rPr>
          <w:rFonts w:ascii="Roboto" w:hAnsi="Roboto"/>
          <w:b w:val="0"/>
          <w:bCs w:val="0"/>
          <w:sz w:val="24"/>
          <w:szCs w:val="24"/>
        </w:rPr>
        <w:t xml:space="preserve">% </w:t>
      </w:r>
      <w:r w:rsidRPr="007415CA">
        <w:rPr>
          <w:rFonts w:ascii="Nirmala UI" w:hAnsi="Nirmala UI" w:cs="Nirmala UI"/>
          <w:b w:val="0"/>
          <w:bCs w:val="0"/>
          <w:sz w:val="24"/>
          <w:szCs w:val="24"/>
        </w:rPr>
        <w:t>ভ্যাট</w:t>
      </w:r>
      <w:r w:rsidRPr="007415CA">
        <w:rPr>
          <w:rFonts w:ascii="Roboto" w:hAnsi="Roboto"/>
          <w:b w:val="0"/>
          <w:bCs w:val="0"/>
          <w:sz w:val="24"/>
          <w:szCs w:val="24"/>
        </w:rPr>
        <w:t xml:space="preserve"> </w:t>
      </w:r>
      <w:r w:rsidRPr="007415CA">
        <w:rPr>
          <w:b w:val="0"/>
          <w:bCs w:val="0"/>
          <w:sz w:val="24"/>
          <w:szCs w:val="24"/>
        </w:rPr>
        <w:t>‍</w:t>
      </w:r>
      <w:r w:rsidRPr="007415CA">
        <w:rPr>
          <w:rFonts w:ascii="Nirmala UI" w:hAnsi="Nirmala UI" w:cs="Nirmala UI"/>
          <w:b w:val="0"/>
          <w:bCs w:val="0"/>
          <w:sz w:val="24"/>
          <w:szCs w:val="24"/>
        </w:rPr>
        <w:t>সহ</w:t>
      </w:r>
      <w:r w:rsidRPr="007415CA">
        <w:rPr>
          <w:rFonts w:ascii="Roboto" w:hAnsi="Roboto"/>
          <w:b w:val="0"/>
          <w:bCs w:val="0"/>
          <w:sz w:val="24"/>
          <w:szCs w:val="24"/>
        </w:rPr>
        <w:t xml:space="preserve">) </w:t>
      </w:r>
      <w:r w:rsidRPr="007415CA">
        <w:rPr>
          <w:rFonts w:ascii="Nirmala UI" w:hAnsi="Nirmala UI" w:cs="Nirmala UI"/>
          <w:b w:val="0"/>
          <w:bCs w:val="0"/>
          <w:sz w:val="24"/>
          <w:szCs w:val="24"/>
        </w:rPr>
        <w:t>টাকায়</w:t>
      </w:r>
      <w:r w:rsidRPr="007415CA">
        <w:rPr>
          <w:rFonts w:ascii="Roboto" w:hAnsi="Roboto"/>
          <w:b w:val="0"/>
          <w:bCs w:val="0"/>
          <w:sz w:val="24"/>
          <w:szCs w:val="24"/>
        </w:rPr>
        <w:t xml:space="preserve"> </w:t>
      </w:r>
      <w:r w:rsidRPr="007415CA">
        <w:rPr>
          <w:rFonts w:ascii="Nirmala UI" w:hAnsi="Nirmala UI" w:cs="Nirmala UI"/>
          <w:b w:val="0"/>
          <w:bCs w:val="0"/>
          <w:sz w:val="24"/>
          <w:szCs w:val="24"/>
        </w:rPr>
        <w:t>কোর্সে</w:t>
      </w:r>
      <w:r w:rsidRPr="007415CA">
        <w:rPr>
          <w:rFonts w:ascii="Roboto" w:hAnsi="Roboto"/>
          <w:b w:val="0"/>
          <w:bCs w:val="0"/>
          <w:sz w:val="24"/>
          <w:szCs w:val="24"/>
        </w:rPr>
        <w:t xml:space="preserve"> </w:t>
      </w:r>
      <w:r w:rsidRPr="007415CA">
        <w:rPr>
          <w:rFonts w:ascii="Nirmala UI" w:hAnsi="Nirmala UI" w:cs="Nirmala UI"/>
          <w:b w:val="0"/>
          <w:bCs w:val="0"/>
          <w:sz w:val="24"/>
          <w:szCs w:val="24"/>
        </w:rPr>
        <w:t>ভর্তির</w:t>
      </w:r>
      <w:r w:rsidRPr="007415CA">
        <w:rPr>
          <w:rFonts w:ascii="Roboto" w:hAnsi="Roboto"/>
          <w:b w:val="0"/>
          <w:bCs w:val="0"/>
          <w:sz w:val="24"/>
          <w:szCs w:val="24"/>
        </w:rPr>
        <w:t xml:space="preserve"> </w:t>
      </w:r>
      <w:r w:rsidRPr="007415CA">
        <w:rPr>
          <w:rFonts w:ascii="Nirmala UI" w:hAnsi="Nirmala UI" w:cs="Nirmala UI"/>
          <w:b w:val="0"/>
          <w:bCs w:val="0"/>
          <w:sz w:val="24"/>
          <w:szCs w:val="24"/>
        </w:rPr>
        <w:t>সুযোগ</w:t>
      </w:r>
      <w:r w:rsidRPr="007415CA">
        <w:rPr>
          <w:rFonts w:ascii="Roboto" w:hAnsi="Roboto"/>
          <w:b w:val="0"/>
          <w:bCs w:val="0"/>
          <w:sz w:val="24"/>
          <w:szCs w:val="24"/>
        </w:rPr>
        <w:t xml:space="preserve"> </w:t>
      </w:r>
      <w:r w:rsidRPr="007415CA">
        <w:rPr>
          <w:rFonts w:ascii="Nirmala UI" w:hAnsi="Nirmala UI" w:cs="Nirmala UI"/>
          <w:b w:val="0"/>
          <w:bCs w:val="0"/>
          <w:sz w:val="24"/>
          <w:szCs w:val="24"/>
        </w:rPr>
        <w:t>নিতে</w:t>
      </w:r>
      <w:r w:rsidRPr="007415CA">
        <w:rPr>
          <w:rFonts w:ascii="Roboto" w:hAnsi="Roboto"/>
          <w:b w:val="0"/>
          <w:bCs w:val="0"/>
          <w:sz w:val="24"/>
          <w:szCs w:val="24"/>
        </w:rPr>
        <w:t xml:space="preserve"> </w:t>
      </w:r>
      <w:r w:rsidRPr="007415CA">
        <w:rPr>
          <w:rFonts w:ascii="Nirmala UI" w:hAnsi="Nirmala UI" w:cs="Nirmala UI"/>
          <w:b w:val="0"/>
          <w:bCs w:val="0"/>
          <w:sz w:val="24"/>
          <w:szCs w:val="24"/>
        </w:rPr>
        <w:t>চাইলে</w:t>
      </w:r>
      <w:r w:rsidRPr="007415CA">
        <w:rPr>
          <w:rFonts w:ascii="Roboto" w:hAnsi="Roboto"/>
          <w:b w:val="0"/>
          <w:bCs w:val="0"/>
          <w:sz w:val="24"/>
          <w:szCs w:val="24"/>
        </w:rPr>
        <w:t xml:space="preserve"> </w:t>
      </w:r>
      <w:r w:rsidRPr="007415CA">
        <w:rPr>
          <w:rFonts w:ascii="Nirmala UI" w:hAnsi="Nirmala UI" w:cs="Nirmala UI"/>
          <w:b w:val="0"/>
          <w:bCs w:val="0"/>
          <w:sz w:val="24"/>
          <w:szCs w:val="24"/>
        </w:rPr>
        <w:t>আজকেই</w:t>
      </w:r>
      <w:r w:rsidRPr="007415CA">
        <w:rPr>
          <w:rFonts w:ascii="Roboto" w:hAnsi="Roboto"/>
          <w:b w:val="0"/>
          <w:bCs w:val="0"/>
          <w:sz w:val="24"/>
          <w:szCs w:val="24"/>
        </w:rPr>
        <w:t xml:space="preserve"> </w:t>
      </w:r>
      <w:r w:rsidRPr="007415CA">
        <w:rPr>
          <w:rFonts w:ascii="Nirmala UI" w:hAnsi="Nirmala UI" w:cs="Nirmala UI"/>
          <w:b w:val="0"/>
          <w:bCs w:val="0"/>
          <w:sz w:val="24"/>
          <w:szCs w:val="24"/>
        </w:rPr>
        <w:t>অনলাইনে</w:t>
      </w:r>
      <w:r w:rsidRPr="007415CA">
        <w:rPr>
          <w:rFonts w:ascii="Roboto" w:hAnsi="Roboto"/>
          <w:b w:val="0"/>
          <w:bCs w:val="0"/>
          <w:sz w:val="24"/>
          <w:szCs w:val="24"/>
        </w:rPr>
        <w:t xml:space="preserve"> </w:t>
      </w:r>
      <w:r w:rsidRPr="007415CA">
        <w:rPr>
          <w:rFonts w:ascii="Nirmala UI" w:hAnsi="Nirmala UI" w:cs="Nirmala UI"/>
          <w:b w:val="0"/>
          <w:bCs w:val="0"/>
          <w:sz w:val="24"/>
          <w:szCs w:val="24"/>
        </w:rPr>
        <w:t>এপ্লাই</w:t>
      </w:r>
      <w:r w:rsidRPr="007415CA">
        <w:rPr>
          <w:rFonts w:ascii="Roboto" w:hAnsi="Roboto"/>
          <w:b w:val="0"/>
          <w:bCs w:val="0"/>
          <w:sz w:val="24"/>
          <w:szCs w:val="24"/>
        </w:rPr>
        <w:t xml:space="preserve"> </w:t>
      </w:r>
      <w:r w:rsidRPr="007415CA">
        <w:rPr>
          <w:rFonts w:ascii="Nirmala UI" w:hAnsi="Nirmala UI" w:cs="Nirmala UI"/>
          <w:b w:val="0"/>
          <w:bCs w:val="0"/>
          <w:sz w:val="24"/>
          <w:szCs w:val="24"/>
        </w:rPr>
        <w:t>করুন।</w:t>
      </w:r>
    </w:p>
    <w:p w14:paraId="006B74EA" w14:textId="7E7AB85D" w:rsidR="00477715" w:rsidRDefault="00477715">
      <w:pPr>
        <w:rPr>
          <w:rFonts w:cstheme="minorHAnsi"/>
          <w:sz w:val="28"/>
          <w:szCs w:val="28"/>
        </w:rPr>
      </w:pPr>
    </w:p>
    <w:p w14:paraId="44FFCCC8" w14:textId="245FFE62" w:rsidR="00837F1E" w:rsidRDefault="00837F1E">
      <w:pPr>
        <w:rPr>
          <w:rFonts w:cstheme="minorHAnsi"/>
          <w:sz w:val="28"/>
          <w:szCs w:val="28"/>
        </w:rPr>
      </w:pPr>
    </w:p>
    <w:p w14:paraId="11AEB465" w14:textId="77777777" w:rsidR="00837F1E" w:rsidRPr="007415CA" w:rsidRDefault="00837F1E">
      <w:pPr>
        <w:rPr>
          <w:rFonts w:cstheme="minorHAnsi"/>
          <w:sz w:val="28"/>
          <w:szCs w:val="28"/>
        </w:rPr>
      </w:pPr>
    </w:p>
    <w:sectPr w:rsidR="00837F1E" w:rsidRPr="007415CA" w:rsidSect="00AE47BE">
      <w:pgSz w:w="11907" w:h="16840" w:code="9"/>
      <w:pgMar w:top="567" w:right="1134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262"/>
    <w:multiLevelType w:val="hybridMultilevel"/>
    <w:tmpl w:val="E2661E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D6AAE"/>
    <w:multiLevelType w:val="multilevel"/>
    <w:tmpl w:val="B76A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B0013"/>
    <w:multiLevelType w:val="multilevel"/>
    <w:tmpl w:val="FEFA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F0E3C"/>
    <w:multiLevelType w:val="multilevel"/>
    <w:tmpl w:val="AA2A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92A1F"/>
    <w:multiLevelType w:val="multilevel"/>
    <w:tmpl w:val="31E2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592744"/>
    <w:multiLevelType w:val="multilevel"/>
    <w:tmpl w:val="1DB2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136A89"/>
    <w:multiLevelType w:val="multilevel"/>
    <w:tmpl w:val="D108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4D3E51"/>
    <w:multiLevelType w:val="multilevel"/>
    <w:tmpl w:val="E8A2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783181"/>
    <w:multiLevelType w:val="multilevel"/>
    <w:tmpl w:val="E8A2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8E6D3B"/>
    <w:multiLevelType w:val="multilevel"/>
    <w:tmpl w:val="9320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C33BF2"/>
    <w:multiLevelType w:val="multilevel"/>
    <w:tmpl w:val="00E4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B7492D"/>
    <w:multiLevelType w:val="hybridMultilevel"/>
    <w:tmpl w:val="22FEC23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3F7A54"/>
    <w:multiLevelType w:val="multilevel"/>
    <w:tmpl w:val="6D38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333F95"/>
    <w:multiLevelType w:val="multilevel"/>
    <w:tmpl w:val="E6B6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9070E7"/>
    <w:multiLevelType w:val="multilevel"/>
    <w:tmpl w:val="2BFE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21C43"/>
    <w:multiLevelType w:val="multilevel"/>
    <w:tmpl w:val="F878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CF40D6"/>
    <w:multiLevelType w:val="multilevel"/>
    <w:tmpl w:val="2F7C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AB2A0F"/>
    <w:multiLevelType w:val="multilevel"/>
    <w:tmpl w:val="8370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622B3E"/>
    <w:multiLevelType w:val="multilevel"/>
    <w:tmpl w:val="E8A2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FF43E8"/>
    <w:multiLevelType w:val="multilevel"/>
    <w:tmpl w:val="C6DC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4F58E0"/>
    <w:multiLevelType w:val="multilevel"/>
    <w:tmpl w:val="850A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DC5FB1"/>
    <w:multiLevelType w:val="multilevel"/>
    <w:tmpl w:val="E8A2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B56619"/>
    <w:multiLevelType w:val="multilevel"/>
    <w:tmpl w:val="34C6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687F94"/>
    <w:multiLevelType w:val="multilevel"/>
    <w:tmpl w:val="42B0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6A0485"/>
    <w:multiLevelType w:val="multilevel"/>
    <w:tmpl w:val="0CF6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4737B8"/>
    <w:multiLevelType w:val="multilevel"/>
    <w:tmpl w:val="8740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84369D"/>
    <w:multiLevelType w:val="multilevel"/>
    <w:tmpl w:val="DFBE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253EBF"/>
    <w:multiLevelType w:val="multilevel"/>
    <w:tmpl w:val="E8A2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6"/>
  </w:num>
  <w:num w:numId="3">
    <w:abstractNumId w:val="26"/>
  </w:num>
  <w:num w:numId="4">
    <w:abstractNumId w:val="24"/>
  </w:num>
  <w:num w:numId="5">
    <w:abstractNumId w:val="22"/>
  </w:num>
  <w:num w:numId="6">
    <w:abstractNumId w:val="10"/>
  </w:num>
  <w:num w:numId="7">
    <w:abstractNumId w:val="14"/>
  </w:num>
  <w:num w:numId="8">
    <w:abstractNumId w:val="9"/>
  </w:num>
  <w:num w:numId="9">
    <w:abstractNumId w:val="2"/>
  </w:num>
  <w:num w:numId="10">
    <w:abstractNumId w:val="3"/>
  </w:num>
  <w:num w:numId="11">
    <w:abstractNumId w:val="15"/>
  </w:num>
  <w:num w:numId="12">
    <w:abstractNumId w:val="1"/>
  </w:num>
  <w:num w:numId="13">
    <w:abstractNumId w:val="23"/>
  </w:num>
  <w:num w:numId="14">
    <w:abstractNumId w:val="6"/>
  </w:num>
  <w:num w:numId="15">
    <w:abstractNumId w:val="13"/>
  </w:num>
  <w:num w:numId="16">
    <w:abstractNumId w:val="4"/>
  </w:num>
  <w:num w:numId="17">
    <w:abstractNumId w:val="12"/>
  </w:num>
  <w:num w:numId="18">
    <w:abstractNumId w:val="17"/>
  </w:num>
  <w:num w:numId="19">
    <w:abstractNumId w:val="20"/>
  </w:num>
  <w:num w:numId="20">
    <w:abstractNumId w:val="25"/>
  </w:num>
  <w:num w:numId="21">
    <w:abstractNumId w:val="5"/>
  </w:num>
  <w:num w:numId="22">
    <w:abstractNumId w:val="27"/>
  </w:num>
  <w:num w:numId="23">
    <w:abstractNumId w:val="11"/>
  </w:num>
  <w:num w:numId="24">
    <w:abstractNumId w:val="0"/>
  </w:num>
  <w:num w:numId="25">
    <w:abstractNumId w:val="21"/>
  </w:num>
  <w:num w:numId="26">
    <w:abstractNumId w:val="18"/>
  </w:num>
  <w:num w:numId="27">
    <w:abstractNumId w:val="8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6265A"/>
    <w:rsid w:val="0006635C"/>
    <w:rsid w:val="000B0D18"/>
    <w:rsid w:val="00157EF8"/>
    <w:rsid w:val="0016566E"/>
    <w:rsid w:val="00193876"/>
    <w:rsid w:val="001C3AB7"/>
    <w:rsid w:val="00213381"/>
    <w:rsid w:val="00224996"/>
    <w:rsid w:val="00235319"/>
    <w:rsid w:val="00270785"/>
    <w:rsid w:val="002C4B51"/>
    <w:rsid w:val="00477715"/>
    <w:rsid w:val="004B464B"/>
    <w:rsid w:val="0053310A"/>
    <w:rsid w:val="005511DB"/>
    <w:rsid w:val="005B3D5F"/>
    <w:rsid w:val="006475A9"/>
    <w:rsid w:val="006C591B"/>
    <w:rsid w:val="007415CA"/>
    <w:rsid w:val="00742CE7"/>
    <w:rsid w:val="00837F1E"/>
    <w:rsid w:val="0088477E"/>
    <w:rsid w:val="008A3925"/>
    <w:rsid w:val="0092219C"/>
    <w:rsid w:val="00937271"/>
    <w:rsid w:val="009C6287"/>
    <w:rsid w:val="009D3EBF"/>
    <w:rsid w:val="00AA5274"/>
    <w:rsid w:val="00AE47BE"/>
    <w:rsid w:val="00B94B0E"/>
    <w:rsid w:val="00BB1113"/>
    <w:rsid w:val="00C34E21"/>
    <w:rsid w:val="00CE2062"/>
    <w:rsid w:val="00CF5871"/>
    <w:rsid w:val="00D03A77"/>
    <w:rsid w:val="00D22D56"/>
    <w:rsid w:val="00DF0DF1"/>
    <w:rsid w:val="00E135C9"/>
    <w:rsid w:val="00F6265A"/>
    <w:rsid w:val="00F7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EC6B2"/>
  <w15:chartTrackingRefBased/>
  <w15:docId w15:val="{C0FDD334-519B-4115-B421-DBC004D3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925"/>
  </w:style>
  <w:style w:type="paragraph" w:styleId="Heading2">
    <w:name w:val="heading 2"/>
    <w:basedOn w:val="Normal"/>
    <w:link w:val="Heading2Char"/>
    <w:uiPriority w:val="9"/>
    <w:qFormat/>
    <w:rsid w:val="00CE20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SG" w:eastAsia="en-SG"/>
    </w:rPr>
  </w:style>
  <w:style w:type="paragraph" w:styleId="Heading3">
    <w:name w:val="heading 3"/>
    <w:basedOn w:val="Normal"/>
    <w:link w:val="Heading3Char"/>
    <w:uiPriority w:val="9"/>
    <w:qFormat/>
    <w:rsid w:val="00CE20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SG" w:eastAsia="en-SG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7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2062"/>
    <w:rPr>
      <w:rFonts w:ascii="Times New Roman" w:eastAsia="Times New Roman" w:hAnsi="Times New Roman" w:cs="Times New Roman"/>
      <w:b/>
      <w:bCs/>
      <w:sz w:val="36"/>
      <w:szCs w:val="36"/>
      <w:lang w:val="en-SG" w:eastAsia="en-SG"/>
    </w:rPr>
  </w:style>
  <w:style w:type="character" w:customStyle="1" w:styleId="Heading3Char">
    <w:name w:val="Heading 3 Char"/>
    <w:basedOn w:val="DefaultParagraphFont"/>
    <w:link w:val="Heading3"/>
    <w:uiPriority w:val="9"/>
    <w:rsid w:val="00CE2062"/>
    <w:rPr>
      <w:rFonts w:ascii="Times New Roman" w:eastAsia="Times New Roman" w:hAnsi="Times New Roman" w:cs="Times New Roman"/>
      <w:b/>
      <w:bCs/>
      <w:sz w:val="27"/>
      <w:szCs w:val="27"/>
      <w:lang w:val="en-SG" w:eastAsia="en-SG"/>
    </w:rPr>
  </w:style>
  <w:style w:type="character" w:styleId="Hyperlink">
    <w:name w:val="Hyperlink"/>
    <w:basedOn w:val="DefaultParagraphFont"/>
    <w:uiPriority w:val="99"/>
    <w:semiHidden/>
    <w:unhideWhenUsed/>
    <w:rsid w:val="00CE206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E2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paragraph" w:customStyle="1" w:styleId="elementor-icon-box-description">
    <w:name w:val="elementor-icon-box-description"/>
    <w:basedOn w:val="Normal"/>
    <w:rsid w:val="00CE2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character" w:customStyle="1" w:styleId="elementor-button-text">
    <w:name w:val="elementor-button-text"/>
    <w:basedOn w:val="DefaultParagraphFont"/>
    <w:rsid w:val="00CE2062"/>
  </w:style>
  <w:style w:type="paragraph" w:styleId="ListParagraph">
    <w:name w:val="List Paragraph"/>
    <w:basedOn w:val="Normal"/>
    <w:uiPriority w:val="34"/>
    <w:qFormat/>
    <w:rsid w:val="005511D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7771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schdule-time-stamp">
    <w:name w:val="schdule-time-stamp"/>
    <w:basedOn w:val="Normal"/>
    <w:rsid w:val="00477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character" w:customStyle="1" w:styleId="vat-price">
    <w:name w:val="vat-price"/>
    <w:basedOn w:val="DefaultParagraphFont"/>
    <w:rsid w:val="00477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0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6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4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3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78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12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4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37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76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724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23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3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23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33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98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481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38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3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4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4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74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7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9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45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06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74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06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8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67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51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9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082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9074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4348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66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8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5393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89232">
                          <w:marLeft w:val="3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8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824955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03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FE6E9"/>
                            <w:left w:val="single" w:sz="2" w:space="0" w:color="DFE6E9"/>
                            <w:bottom w:val="single" w:sz="6" w:space="9" w:color="DFE6E9"/>
                            <w:right w:val="single" w:sz="2" w:space="0" w:color="DFE6E9"/>
                          </w:divBdr>
                          <w:divsChild>
                            <w:div w:id="140915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9743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46540">
                          <w:marLeft w:val="0"/>
                          <w:marRight w:val="0"/>
                          <w:marTop w:val="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56225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7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FE6E9"/>
                            <w:left w:val="single" w:sz="2" w:space="0" w:color="DFE6E9"/>
                            <w:bottom w:val="single" w:sz="6" w:space="9" w:color="DFE6E9"/>
                            <w:right w:val="single" w:sz="2" w:space="0" w:color="DFE6E9"/>
                          </w:divBdr>
                          <w:divsChild>
                            <w:div w:id="205384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49155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7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FE6E9"/>
                            <w:left w:val="single" w:sz="2" w:space="0" w:color="DFE6E9"/>
                            <w:bottom w:val="single" w:sz="6" w:space="9" w:color="DFE6E9"/>
                            <w:right w:val="single" w:sz="2" w:space="0" w:color="DFE6E9"/>
                          </w:divBdr>
                          <w:divsChild>
                            <w:div w:id="125659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812907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08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FE6E9"/>
                            <w:left w:val="single" w:sz="2" w:space="0" w:color="DFE6E9"/>
                            <w:bottom w:val="single" w:sz="6" w:space="9" w:color="DFE6E9"/>
                            <w:right w:val="single" w:sz="2" w:space="0" w:color="DFE6E9"/>
                          </w:divBdr>
                          <w:divsChild>
                            <w:div w:id="130404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34349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3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FE6E9"/>
                            <w:left w:val="single" w:sz="2" w:space="0" w:color="DFE6E9"/>
                            <w:bottom w:val="single" w:sz="6" w:space="9" w:color="DFE6E9"/>
                            <w:right w:val="single" w:sz="2" w:space="0" w:color="DFE6E9"/>
                          </w:divBdr>
                          <w:divsChild>
                            <w:div w:id="37712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39848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8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FE6E9"/>
                            <w:left w:val="single" w:sz="2" w:space="0" w:color="DFE6E9"/>
                            <w:bottom w:val="single" w:sz="6" w:space="9" w:color="DFE6E9"/>
                            <w:right w:val="single" w:sz="2" w:space="0" w:color="DFE6E9"/>
                          </w:divBdr>
                          <w:divsChild>
                            <w:div w:id="133229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47530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8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FE6E9"/>
                            <w:left w:val="single" w:sz="2" w:space="0" w:color="DFE6E9"/>
                            <w:bottom w:val="single" w:sz="6" w:space="9" w:color="DFE6E9"/>
                            <w:right w:val="single" w:sz="2" w:space="0" w:color="DFE6E9"/>
                          </w:divBdr>
                          <w:divsChild>
                            <w:div w:id="123451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25773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FE6E9"/>
                            <w:left w:val="single" w:sz="2" w:space="0" w:color="DFE6E9"/>
                            <w:bottom w:val="single" w:sz="6" w:space="9" w:color="DFE6E9"/>
                            <w:right w:val="single" w:sz="2" w:space="0" w:color="DFE6E9"/>
                          </w:divBdr>
                          <w:divsChild>
                            <w:div w:id="10723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41773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07469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61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197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1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6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549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85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28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7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6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21072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0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069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opeanit-inst.com/course/laravel-framewor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uropeanit-inst.com/course/web-design-develop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ropeanit-inst.com/course/oop-php-mysq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uropeanit-inst.com/course/web-design-developmen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m.org.bd/course-details/892/web-development-with-python-djan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MD.SADIQUL ISLAM</dc:creator>
  <cp:keywords/>
  <dc:description/>
  <cp:lastModifiedBy>MD.SADIQUL ISLAM</cp:lastModifiedBy>
  <cp:revision>14</cp:revision>
  <dcterms:created xsi:type="dcterms:W3CDTF">2021-09-24T11:44:00Z</dcterms:created>
  <dcterms:modified xsi:type="dcterms:W3CDTF">2021-10-08T15:20:00Z</dcterms:modified>
</cp:coreProperties>
</file>